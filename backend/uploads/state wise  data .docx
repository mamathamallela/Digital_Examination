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A3" w:rsidRPr="005318B4" w:rsidRDefault="003575AB">
      <w:pPr>
        <w:rPr>
          <w:b/>
          <w:sz w:val="32"/>
          <w:szCs w:val="32"/>
        </w:rPr>
      </w:pPr>
      <w:proofErr w:type="gramStart"/>
      <w:r w:rsidRPr="005318B4">
        <w:rPr>
          <w:b/>
          <w:sz w:val="32"/>
          <w:szCs w:val="32"/>
        </w:rPr>
        <w:t>1.ODISHA</w:t>
      </w:r>
      <w:proofErr w:type="gramEnd"/>
      <w:r w:rsidRPr="005318B4">
        <w:rPr>
          <w:b/>
          <w:sz w:val="32"/>
          <w:szCs w:val="32"/>
        </w:rPr>
        <w:t>:</w:t>
      </w:r>
    </w:p>
    <w:p w:rsidR="000006A3" w:rsidRPr="005318B4" w:rsidRDefault="000006A3" w:rsidP="000006A3">
      <w:pPr>
        <w:spacing w:after="100" w:afterAutospacing="1" w:line="240" w:lineRule="auto"/>
        <w:outlineLvl w:val="4"/>
        <w:rPr>
          <w:rFonts w:ascii="Calibri" w:eastAsia="Times New Roman" w:hAnsi="Calibri" w:cs="Calibri"/>
          <w:sz w:val="32"/>
          <w:szCs w:val="32"/>
          <w:u w:val="single"/>
        </w:rPr>
      </w:pPr>
      <w:r w:rsidRPr="005318B4">
        <w:rPr>
          <w:rFonts w:ascii="Calibri" w:eastAsia="Times New Roman" w:hAnsi="Calibri" w:cs="Calibri"/>
          <w:sz w:val="32"/>
          <w:szCs w:val="32"/>
          <w:u w:val="single"/>
        </w:rPr>
        <w:t xml:space="preserve">A- Shree </w:t>
      </w:r>
      <w:proofErr w:type="spellStart"/>
      <w:r w:rsidRPr="005318B4">
        <w:rPr>
          <w:rFonts w:ascii="Calibri" w:eastAsia="Times New Roman" w:hAnsi="Calibri" w:cs="Calibri"/>
          <w:sz w:val="32"/>
          <w:szCs w:val="32"/>
          <w:u w:val="single"/>
        </w:rPr>
        <w:t>Jagannath</w:t>
      </w:r>
      <w:proofErr w:type="spellEnd"/>
      <w:r w:rsidRPr="005318B4">
        <w:rPr>
          <w:rFonts w:ascii="Calibri" w:eastAsia="Times New Roman" w:hAnsi="Calibri" w:cs="Calibri"/>
          <w:sz w:val="32"/>
          <w:szCs w:val="32"/>
          <w:u w:val="single"/>
        </w:rPr>
        <w:t xml:space="preserve"> Temple:-</w:t>
      </w:r>
    </w:p>
    <w:p w:rsidR="00615E52" w:rsidRPr="005318B4" w:rsidRDefault="000006A3" w:rsidP="001644C6">
      <w:pPr>
        <w:spacing w:after="100" w:afterAutospacing="1" w:line="336" w:lineRule="atLeast"/>
        <w:rPr>
          <w:rFonts w:ascii="Arial" w:eastAsia="Times New Roman" w:hAnsi="Arial" w:cs="Arial"/>
          <w:color w:val="212529"/>
          <w:sz w:val="32"/>
          <w:szCs w:val="32"/>
        </w:rPr>
      </w:pPr>
      <w:r w:rsidRPr="005318B4">
        <w:rPr>
          <w:rFonts w:ascii="Arial" w:eastAsia="Times New Roman" w:hAnsi="Arial" w:cs="Arial"/>
          <w:color w:val="212529"/>
          <w:sz w:val="32"/>
          <w:szCs w:val="32"/>
        </w:rPr>
        <w:t xml:space="preserve">Located in the sacred town of </w:t>
      </w:r>
      <w:proofErr w:type="spellStart"/>
      <w:r w:rsidRPr="005318B4">
        <w:rPr>
          <w:rFonts w:ascii="Arial" w:eastAsia="Times New Roman" w:hAnsi="Arial" w:cs="Arial"/>
          <w:color w:val="212529"/>
          <w:sz w:val="32"/>
          <w:szCs w:val="32"/>
        </w:rPr>
        <w:t>Puri</w:t>
      </w:r>
      <w:proofErr w:type="spellEnd"/>
      <w:r w:rsidRPr="005318B4">
        <w:rPr>
          <w:rFonts w:ascii="Arial" w:eastAsia="Times New Roman" w:hAnsi="Arial" w:cs="Arial"/>
          <w:color w:val="212529"/>
          <w:sz w:val="32"/>
          <w:szCs w:val="32"/>
        </w:rPr>
        <w:t xml:space="preserve">, the </w:t>
      </w:r>
      <w:proofErr w:type="spellStart"/>
      <w:r w:rsidRPr="005318B4">
        <w:rPr>
          <w:rFonts w:ascii="Arial" w:eastAsia="Times New Roman" w:hAnsi="Arial" w:cs="Arial"/>
          <w:color w:val="212529"/>
          <w:sz w:val="32"/>
          <w:szCs w:val="32"/>
        </w:rPr>
        <w:t>Jagannath</w:t>
      </w:r>
      <w:proofErr w:type="spellEnd"/>
      <w:r w:rsidRPr="005318B4">
        <w:rPr>
          <w:rFonts w:ascii="Arial" w:eastAsia="Times New Roman" w:hAnsi="Arial" w:cs="Arial"/>
          <w:color w:val="212529"/>
          <w:sz w:val="32"/>
          <w:szCs w:val="32"/>
        </w:rPr>
        <w:t xml:space="preserve"> Temple or the pride of India was built in the 11</w:t>
      </w:r>
      <w:r w:rsidRPr="005318B4">
        <w:rPr>
          <w:rFonts w:ascii="Arial" w:eastAsia="Times New Roman" w:hAnsi="Arial" w:cs="Arial"/>
          <w:color w:val="212529"/>
          <w:sz w:val="32"/>
          <w:szCs w:val="32"/>
          <w:vertAlign w:val="superscript"/>
        </w:rPr>
        <w:t>th</w:t>
      </w:r>
      <w:r w:rsidRPr="005318B4">
        <w:rPr>
          <w:rFonts w:ascii="Arial" w:eastAsia="Times New Roman" w:hAnsi="Arial" w:cs="Arial"/>
          <w:color w:val="212529"/>
          <w:sz w:val="32"/>
          <w:szCs w:val="32"/>
        </w:rPr>
        <w:t xml:space="preserve"> century by King </w:t>
      </w:r>
      <w:proofErr w:type="spellStart"/>
      <w:r w:rsidRPr="005318B4">
        <w:rPr>
          <w:rFonts w:ascii="Arial" w:eastAsia="Times New Roman" w:hAnsi="Arial" w:cs="Arial"/>
          <w:color w:val="212529"/>
          <w:sz w:val="32"/>
          <w:szCs w:val="32"/>
        </w:rPr>
        <w:t>Indradyumna</w:t>
      </w:r>
      <w:proofErr w:type="spellEnd"/>
      <w:r w:rsidRPr="005318B4">
        <w:rPr>
          <w:rFonts w:ascii="Arial" w:eastAsia="Times New Roman" w:hAnsi="Arial" w:cs="Arial"/>
          <w:color w:val="212529"/>
          <w:sz w:val="32"/>
          <w:szCs w:val="32"/>
        </w:rPr>
        <w:t xml:space="preserve">. This glorious temple is the abode of Lord </w:t>
      </w:r>
      <w:proofErr w:type="spellStart"/>
      <w:r w:rsidRPr="005318B4">
        <w:rPr>
          <w:rFonts w:ascii="Arial" w:eastAsia="Times New Roman" w:hAnsi="Arial" w:cs="Arial"/>
          <w:color w:val="212529"/>
          <w:sz w:val="32"/>
          <w:szCs w:val="32"/>
        </w:rPr>
        <w:t>Jagannath</w:t>
      </w:r>
      <w:proofErr w:type="spellEnd"/>
      <w:r w:rsidRPr="005318B4">
        <w:rPr>
          <w:rFonts w:ascii="Arial" w:eastAsia="Times New Roman" w:hAnsi="Arial" w:cs="Arial"/>
          <w:color w:val="212529"/>
          <w:sz w:val="32"/>
          <w:szCs w:val="32"/>
        </w:rPr>
        <w:t xml:space="preserve"> who is a form of Lord Vishnu. It is the most revered pilgrimage site for Hindus and is included in the pious Char </w:t>
      </w:r>
      <w:proofErr w:type="spellStart"/>
      <w:r w:rsidRPr="005318B4">
        <w:rPr>
          <w:rFonts w:ascii="Arial" w:eastAsia="Times New Roman" w:hAnsi="Arial" w:cs="Arial"/>
          <w:color w:val="212529"/>
          <w:sz w:val="32"/>
          <w:szCs w:val="32"/>
        </w:rPr>
        <w:t>Dham</w:t>
      </w:r>
      <w:proofErr w:type="spellEnd"/>
      <w:r w:rsidRPr="005318B4">
        <w:rPr>
          <w:rFonts w:ascii="Arial" w:eastAsia="Times New Roman" w:hAnsi="Arial" w:cs="Arial"/>
          <w:color w:val="212529"/>
          <w:sz w:val="32"/>
          <w:szCs w:val="32"/>
        </w:rPr>
        <w:t xml:space="preserve"> </w:t>
      </w:r>
      <w:proofErr w:type="spellStart"/>
      <w:r w:rsidRPr="005318B4">
        <w:rPr>
          <w:rFonts w:ascii="Arial" w:eastAsia="Times New Roman" w:hAnsi="Arial" w:cs="Arial"/>
          <w:color w:val="212529"/>
          <w:sz w:val="32"/>
          <w:szCs w:val="32"/>
        </w:rPr>
        <w:t>Yatra</w:t>
      </w:r>
      <w:proofErr w:type="spellEnd"/>
      <w:r w:rsidRPr="005318B4">
        <w:rPr>
          <w:rFonts w:ascii="Arial" w:eastAsia="Times New Roman" w:hAnsi="Arial" w:cs="Arial"/>
          <w:color w:val="212529"/>
          <w:sz w:val="32"/>
          <w:szCs w:val="32"/>
        </w:rPr>
        <w:t xml:space="preserve"> with </w:t>
      </w:r>
      <w:proofErr w:type="spellStart"/>
      <w:r w:rsidRPr="005318B4">
        <w:rPr>
          <w:rFonts w:ascii="Arial" w:eastAsia="Times New Roman" w:hAnsi="Arial" w:cs="Arial"/>
          <w:color w:val="212529"/>
          <w:sz w:val="32"/>
          <w:szCs w:val="32"/>
        </w:rPr>
        <w:t>Badrinath</w:t>
      </w:r>
      <w:proofErr w:type="spellEnd"/>
      <w:r w:rsidRPr="005318B4">
        <w:rPr>
          <w:rFonts w:ascii="Arial" w:eastAsia="Times New Roman" w:hAnsi="Arial" w:cs="Arial"/>
          <w:color w:val="212529"/>
          <w:sz w:val="32"/>
          <w:szCs w:val="32"/>
        </w:rPr>
        <w:t xml:space="preserve">, </w:t>
      </w:r>
      <w:proofErr w:type="spellStart"/>
      <w:r w:rsidRPr="005318B4">
        <w:rPr>
          <w:rFonts w:ascii="Arial" w:eastAsia="Times New Roman" w:hAnsi="Arial" w:cs="Arial"/>
          <w:color w:val="212529"/>
          <w:sz w:val="32"/>
          <w:szCs w:val="32"/>
        </w:rPr>
        <w:t>Dwarka</w:t>
      </w:r>
      <w:proofErr w:type="spellEnd"/>
      <w:r w:rsidRPr="005318B4">
        <w:rPr>
          <w:rFonts w:ascii="Arial" w:eastAsia="Times New Roman" w:hAnsi="Arial" w:cs="Arial"/>
          <w:color w:val="212529"/>
          <w:sz w:val="32"/>
          <w:szCs w:val="32"/>
        </w:rPr>
        <w:t xml:space="preserve">, and </w:t>
      </w:r>
      <w:proofErr w:type="spellStart"/>
      <w:r w:rsidRPr="005318B4">
        <w:rPr>
          <w:rFonts w:ascii="Arial" w:eastAsia="Times New Roman" w:hAnsi="Arial" w:cs="Arial"/>
          <w:color w:val="212529"/>
          <w:sz w:val="32"/>
          <w:szCs w:val="32"/>
        </w:rPr>
        <w:t>Rameshwaram</w:t>
      </w:r>
      <w:proofErr w:type="spellEnd"/>
      <w:r w:rsidRPr="005318B4">
        <w:rPr>
          <w:rFonts w:ascii="Arial" w:eastAsia="Times New Roman" w:hAnsi="Arial" w:cs="Arial"/>
          <w:color w:val="212529"/>
          <w:sz w:val="32"/>
          <w:szCs w:val="32"/>
        </w:rPr>
        <w:t>. Apart from the main shrine that rises high, many minor temples within the complex will make you feel like you have entered God's home itself.</w:t>
      </w:r>
    </w:p>
    <w:p w:rsidR="001644C6" w:rsidRPr="005318B4" w:rsidRDefault="001644C6">
      <w:pPr>
        <w:rPr>
          <w:sz w:val="32"/>
          <w:szCs w:val="32"/>
        </w:rPr>
      </w:pPr>
      <w:r w:rsidRPr="005318B4">
        <w:rPr>
          <w:sz w:val="32"/>
          <w:szCs w:val="32"/>
          <w:u w:val="single"/>
        </w:rPr>
        <w:t>B-</w:t>
      </w:r>
      <w:proofErr w:type="spellStart"/>
      <w:proofErr w:type="gramStart"/>
      <w:r w:rsidRPr="005318B4">
        <w:rPr>
          <w:sz w:val="32"/>
          <w:szCs w:val="32"/>
          <w:u w:val="single"/>
        </w:rPr>
        <w:t>Konark</w:t>
      </w:r>
      <w:proofErr w:type="spellEnd"/>
      <w:r w:rsidRPr="005318B4">
        <w:rPr>
          <w:sz w:val="32"/>
          <w:szCs w:val="32"/>
          <w:u w:val="single"/>
        </w:rPr>
        <w:t xml:space="preserve">  Sun</w:t>
      </w:r>
      <w:proofErr w:type="gramEnd"/>
      <w:r w:rsidRPr="005318B4">
        <w:rPr>
          <w:sz w:val="32"/>
          <w:szCs w:val="32"/>
          <w:u w:val="single"/>
        </w:rPr>
        <w:t xml:space="preserve"> Temple</w:t>
      </w:r>
      <w:r w:rsidRPr="005318B4">
        <w:rPr>
          <w:sz w:val="32"/>
          <w:szCs w:val="32"/>
        </w:rPr>
        <w:t>-</w:t>
      </w:r>
    </w:p>
    <w:p w:rsidR="001644C6" w:rsidRPr="005318B4" w:rsidRDefault="001644C6" w:rsidP="005D27F4">
      <w:pPr>
        <w:spacing w:after="120" w:line="336" w:lineRule="atLeast"/>
        <w:ind w:right="-144"/>
        <w:rPr>
          <w:rFonts w:ascii="Arial" w:eastAsia="Times New Roman" w:hAnsi="Arial" w:cs="Arial"/>
          <w:color w:val="212529"/>
          <w:sz w:val="32"/>
          <w:szCs w:val="32"/>
        </w:rPr>
      </w:pPr>
      <w:proofErr w:type="spellStart"/>
      <w:r w:rsidRPr="005318B4">
        <w:rPr>
          <w:rFonts w:ascii="Arial" w:eastAsia="Times New Roman" w:hAnsi="Arial" w:cs="Arial"/>
          <w:color w:val="212529"/>
          <w:sz w:val="32"/>
          <w:szCs w:val="32"/>
        </w:rPr>
        <w:t>Konark</w:t>
      </w:r>
      <w:proofErr w:type="spellEnd"/>
      <w:r w:rsidRPr="005318B4">
        <w:rPr>
          <w:rFonts w:ascii="Arial" w:eastAsia="Times New Roman" w:hAnsi="Arial" w:cs="Arial"/>
          <w:color w:val="212529"/>
          <w:sz w:val="32"/>
          <w:szCs w:val="32"/>
        </w:rPr>
        <w:t xml:space="preserve"> is a town situated in the </w:t>
      </w:r>
      <w:proofErr w:type="spellStart"/>
      <w:r w:rsidRPr="005318B4">
        <w:rPr>
          <w:rFonts w:ascii="Arial" w:eastAsia="Times New Roman" w:hAnsi="Arial" w:cs="Arial"/>
          <w:color w:val="212529"/>
          <w:sz w:val="32"/>
          <w:szCs w:val="32"/>
        </w:rPr>
        <w:t>Puri</w:t>
      </w:r>
      <w:proofErr w:type="spellEnd"/>
      <w:r w:rsidRPr="005318B4">
        <w:rPr>
          <w:rFonts w:ascii="Arial" w:eastAsia="Times New Roman" w:hAnsi="Arial" w:cs="Arial"/>
          <w:color w:val="212529"/>
          <w:sz w:val="32"/>
          <w:szCs w:val="32"/>
        </w:rPr>
        <w:t xml:space="preserve"> district in the state of </w:t>
      </w:r>
      <w:proofErr w:type="spellStart"/>
      <w:r w:rsidRPr="005318B4">
        <w:rPr>
          <w:rFonts w:ascii="Arial" w:eastAsia="Times New Roman" w:hAnsi="Arial" w:cs="Arial"/>
          <w:color w:val="212529"/>
          <w:sz w:val="32"/>
          <w:szCs w:val="32"/>
        </w:rPr>
        <w:t>Odisha</w:t>
      </w:r>
      <w:proofErr w:type="spellEnd"/>
      <w:r w:rsidRPr="005318B4">
        <w:rPr>
          <w:rFonts w:ascii="Arial" w:eastAsia="Times New Roman" w:hAnsi="Arial" w:cs="Arial"/>
          <w:color w:val="212529"/>
          <w:sz w:val="32"/>
          <w:szCs w:val="32"/>
        </w:rPr>
        <w:t>, India. It is the site of the 7</w:t>
      </w:r>
      <w:r w:rsidRPr="005318B4">
        <w:rPr>
          <w:rFonts w:ascii="Arial" w:eastAsia="Times New Roman" w:hAnsi="Arial" w:cs="Arial"/>
          <w:color w:val="212529"/>
          <w:sz w:val="32"/>
          <w:szCs w:val="32"/>
          <w:vertAlign w:val="superscript"/>
        </w:rPr>
        <w:t>th</w:t>
      </w:r>
      <w:r w:rsidRPr="005318B4">
        <w:rPr>
          <w:rFonts w:ascii="Arial" w:eastAsia="Times New Roman" w:hAnsi="Arial" w:cs="Arial"/>
          <w:color w:val="212529"/>
          <w:sz w:val="32"/>
          <w:szCs w:val="32"/>
        </w:rPr>
        <w:t> century Sun Temple, also known as the </w:t>
      </w:r>
      <w:r w:rsidRPr="005318B4">
        <w:rPr>
          <w:rFonts w:ascii="Arial" w:eastAsia="Times New Roman" w:hAnsi="Arial" w:cs="Arial"/>
          <w:i/>
          <w:iCs/>
          <w:color w:val="212529"/>
          <w:sz w:val="32"/>
          <w:szCs w:val="32"/>
        </w:rPr>
        <w:t>Black Pagoda</w:t>
      </w:r>
      <w:r w:rsidRPr="005318B4">
        <w:rPr>
          <w:rFonts w:ascii="Arial" w:eastAsia="Times New Roman" w:hAnsi="Arial" w:cs="Arial"/>
          <w:color w:val="212529"/>
          <w:sz w:val="32"/>
          <w:szCs w:val="32"/>
        </w:rPr>
        <w:t xml:space="preserve">, built in black granite during the reign of </w:t>
      </w:r>
      <w:proofErr w:type="spellStart"/>
      <w:r w:rsidRPr="005318B4">
        <w:rPr>
          <w:rFonts w:ascii="Arial" w:eastAsia="Times New Roman" w:hAnsi="Arial" w:cs="Arial"/>
          <w:color w:val="212529"/>
          <w:sz w:val="32"/>
          <w:szCs w:val="32"/>
        </w:rPr>
        <w:t>Narasimhadeva</w:t>
      </w:r>
      <w:proofErr w:type="spellEnd"/>
      <w:r w:rsidRPr="005318B4">
        <w:rPr>
          <w:rFonts w:ascii="Arial" w:eastAsia="Times New Roman" w:hAnsi="Arial" w:cs="Arial"/>
          <w:color w:val="212529"/>
          <w:sz w:val="32"/>
          <w:szCs w:val="32"/>
        </w:rPr>
        <w:t>-I. The temple is a world heritage site.</w:t>
      </w:r>
    </w:p>
    <w:p w:rsidR="001644C6" w:rsidRPr="005318B4" w:rsidRDefault="001644C6" w:rsidP="00E32D45">
      <w:pPr>
        <w:spacing w:after="120" w:line="336" w:lineRule="atLeast"/>
        <w:ind w:right="-144"/>
        <w:rPr>
          <w:sz w:val="32"/>
          <w:szCs w:val="32"/>
        </w:rPr>
      </w:pPr>
      <w:proofErr w:type="spellStart"/>
      <w:r w:rsidRPr="005318B4">
        <w:rPr>
          <w:rFonts w:ascii="Arial" w:eastAsia="Times New Roman" w:hAnsi="Arial" w:cs="Arial"/>
          <w:color w:val="212529"/>
          <w:sz w:val="32"/>
          <w:szCs w:val="32"/>
        </w:rPr>
        <w:t>Konark</w:t>
      </w:r>
      <w:proofErr w:type="spellEnd"/>
      <w:r w:rsidRPr="005318B4">
        <w:rPr>
          <w:rFonts w:ascii="Arial" w:eastAsia="Times New Roman" w:hAnsi="Arial" w:cs="Arial"/>
          <w:color w:val="212529"/>
          <w:sz w:val="32"/>
          <w:szCs w:val="32"/>
        </w:rPr>
        <w:t xml:space="preserve"> is also home to an annual dance festival called </w:t>
      </w:r>
      <w:proofErr w:type="spellStart"/>
      <w:r w:rsidRPr="005318B4">
        <w:rPr>
          <w:rFonts w:ascii="Arial" w:eastAsia="Times New Roman" w:hAnsi="Arial" w:cs="Arial"/>
          <w:color w:val="212529"/>
          <w:sz w:val="32"/>
          <w:szCs w:val="32"/>
        </w:rPr>
        <w:t>Konark</w:t>
      </w:r>
      <w:proofErr w:type="spellEnd"/>
      <w:r w:rsidRPr="005318B4">
        <w:rPr>
          <w:rFonts w:ascii="Arial" w:eastAsia="Times New Roman" w:hAnsi="Arial" w:cs="Arial"/>
          <w:color w:val="212529"/>
          <w:sz w:val="32"/>
          <w:szCs w:val="32"/>
        </w:rPr>
        <w:t xml:space="preserve"> Dance Festival, devoted to classical Indian dance forms. Every year </w:t>
      </w:r>
      <w:proofErr w:type="spellStart"/>
      <w:r w:rsidRPr="005318B4">
        <w:rPr>
          <w:rFonts w:ascii="Arial" w:eastAsia="Times New Roman" w:hAnsi="Arial" w:cs="Arial"/>
          <w:color w:val="212529"/>
          <w:sz w:val="32"/>
          <w:szCs w:val="32"/>
        </w:rPr>
        <w:t>Konark</w:t>
      </w:r>
      <w:proofErr w:type="spellEnd"/>
      <w:r w:rsidRPr="005318B4">
        <w:rPr>
          <w:rFonts w:ascii="Arial" w:eastAsia="Times New Roman" w:hAnsi="Arial" w:cs="Arial"/>
          <w:color w:val="212529"/>
          <w:sz w:val="32"/>
          <w:szCs w:val="32"/>
        </w:rPr>
        <w:t xml:space="preserve"> Festival and International Sand Art Festival at </w:t>
      </w:r>
      <w:proofErr w:type="spellStart"/>
      <w:r w:rsidRPr="005318B4">
        <w:rPr>
          <w:rFonts w:ascii="Arial" w:eastAsia="Times New Roman" w:hAnsi="Arial" w:cs="Arial"/>
          <w:color w:val="212529"/>
          <w:sz w:val="32"/>
          <w:szCs w:val="32"/>
        </w:rPr>
        <w:t>Chandrabhaga</w:t>
      </w:r>
      <w:proofErr w:type="spellEnd"/>
      <w:r w:rsidRPr="005318B4">
        <w:rPr>
          <w:rFonts w:ascii="Arial" w:eastAsia="Times New Roman" w:hAnsi="Arial" w:cs="Arial"/>
          <w:color w:val="212529"/>
          <w:sz w:val="32"/>
          <w:szCs w:val="32"/>
        </w:rPr>
        <w:t xml:space="preserve"> beach of </w:t>
      </w:r>
      <w:proofErr w:type="spellStart"/>
      <w:r w:rsidRPr="005318B4">
        <w:rPr>
          <w:rFonts w:ascii="Arial" w:eastAsia="Times New Roman" w:hAnsi="Arial" w:cs="Arial"/>
          <w:color w:val="212529"/>
          <w:sz w:val="32"/>
          <w:szCs w:val="32"/>
        </w:rPr>
        <w:t>Konark</w:t>
      </w:r>
      <w:proofErr w:type="spellEnd"/>
      <w:r w:rsidRPr="005318B4">
        <w:rPr>
          <w:rFonts w:ascii="Arial" w:eastAsia="Times New Roman" w:hAnsi="Arial" w:cs="Arial"/>
          <w:color w:val="212529"/>
          <w:sz w:val="32"/>
          <w:szCs w:val="32"/>
        </w:rPr>
        <w:t xml:space="preserve"> have been organizing to attract world over artisans and tourists.</w:t>
      </w:r>
      <w:r w:rsidR="00E32D45" w:rsidRPr="005318B4">
        <w:rPr>
          <w:sz w:val="32"/>
          <w:szCs w:val="32"/>
        </w:rPr>
        <w:t xml:space="preserve"> </w:t>
      </w:r>
    </w:p>
    <w:p w:rsidR="001644C6" w:rsidRPr="005318B4" w:rsidRDefault="001644C6" w:rsidP="004F6B2D">
      <w:pPr>
        <w:pStyle w:val="Heading5"/>
        <w:spacing w:before="0" w:beforeAutospacing="0"/>
        <w:rPr>
          <w:rFonts w:ascii="Comic Sans MS" w:hAnsi="Comic Sans MS"/>
          <w:b w:val="0"/>
          <w:bCs w:val="0"/>
          <w:sz w:val="32"/>
          <w:szCs w:val="32"/>
          <w:u w:val="single"/>
        </w:rPr>
      </w:pPr>
      <w:r w:rsidRPr="005318B4">
        <w:rPr>
          <w:sz w:val="32"/>
          <w:szCs w:val="32"/>
          <w:u w:val="single"/>
        </w:rPr>
        <w:t>C-</w:t>
      </w:r>
      <w:proofErr w:type="spellStart"/>
      <w:r w:rsidRPr="005318B4">
        <w:rPr>
          <w:rFonts w:ascii="Comic Sans MS" w:hAnsi="Comic Sans MS"/>
          <w:b w:val="0"/>
          <w:bCs w:val="0"/>
          <w:sz w:val="32"/>
          <w:szCs w:val="32"/>
          <w:u w:val="single"/>
        </w:rPr>
        <w:t>Dhauli</w:t>
      </w:r>
      <w:proofErr w:type="spellEnd"/>
      <w:r w:rsidRPr="005318B4">
        <w:rPr>
          <w:rFonts w:ascii="Comic Sans MS" w:hAnsi="Comic Sans MS"/>
          <w:b w:val="0"/>
          <w:bCs w:val="0"/>
          <w:sz w:val="32"/>
          <w:szCs w:val="32"/>
          <w:u w:val="single"/>
        </w:rPr>
        <w:t xml:space="preserve"> </w:t>
      </w:r>
      <w:proofErr w:type="spellStart"/>
      <w:proofErr w:type="gramStart"/>
      <w:r w:rsidRPr="005318B4">
        <w:rPr>
          <w:rFonts w:ascii="Comic Sans MS" w:hAnsi="Comic Sans MS"/>
          <w:b w:val="0"/>
          <w:bCs w:val="0"/>
          <w:sz w:val="32"/>
          <w:szCs w:val="32"/>
          <w:u w:val="single"/>
        </w:rPr>
        <w:t>Giri</w:t>
      </w:r>
      <w:proofErr w:type="spellEnd"/>
      <w:r w:rsidRPr="005318B4">
        <w:rPr>
          <w:rFonts w:ascii="Comic Sans MS" w:hAnsi="Comic Sans MS"/>
          <w:b w:val="0"/>
          <w:bCs w:val="0"/>
          <w:sz w:val="32"/>
          <w:szCs w:val="32"/>
          <w:u w:val="single"/>
        </w:rPr>
        <w:t>(</w:t>
      </w:r>
      <w:proofErr w:type="gramEnd"/>
      <w:r w:rsidRPr="005318B4">
        <w:rPr>
          <w:rFonts w:ascii="Comic Sans MS" w:hAnsi="Comic Sans MS"/>
          <w:b w:val="0"/>
          <w:bCs w:val="0"/>
          <w:sz w:val="32"/>
          <w:szCs w:val="32"/>
          <w:u w:val="single"/>
        </w:rPr>
        <w:t xml:space="preserve">Shanti </w:t>
      </w:r>
      <w:proofErr w:type="spellStart"/>
      <w:r w:rsidRPr="005318B4">
        <w:rPr>
          <w:rFonts w:ascii="Comic Sans MS" w:hAnsi="Comic Sans MS"/>
          <w:b w:val="0"/>
          <w:bCs w:val="0"/>
          <w:sz w:val="32"/>
          <w:szCs w:val="32"/>
          <w:u w:val="single"/>
        </w:rPr>
        <w:t>Stupa</w:t>
      </w:r>
      <w:proofErr w:type="spellEnd"/>
      <w:r w:rsidRPr="005318B4">
        <w:rPr>
          <w:rFonts w:ascii="Comic Sans MS" w:hAnsi="Comic Sans MS"/>
          <w:b w:val="0"/>
          <w:bCs w:val="0"/>
          <w:sz w:val="32"/>
          <w:szCs w:val="32"/>
          <w:u w:val="single"/>
        </w:rPr>
        <w:t>)</w:t>
      </w:r>
    </w:p>
    <w:p w:rsidR="004F6B2D" w:rsidRPr="005318B4" w:rsidRDefault="001644C6" w:rsidP="001644C6">
      <w:pPr>
        <w:pStyle w:val="text-justify"/>
        <w:spacing w:before="0" w:beforeAutospacing="0" w:line="336" w:lineRule="atLeast"/>
        <w:rPr>
          <w:rFonts w:ascii="Arial" w:hAnsi="Arial" w:cs="Arial"/>
          <w:color w:val="212529"/>
          <w:sz w:val="32"/>
          <w:szCs w:val="32"/>
        </w:rPr>
      </w:pPr>
      <w:r w:rsidRPr="005318B4">
        <w:rPr>
          <w:rFonts w:ascii="Arial" w:hAnsi="Arial" w:cs="Arial"/>
          <w:color w:val="212529"/>
          <w:sz w:val="32"/>
          <w:szCs w:val="32"/>
        </w:rPr>
        <w:t xml:space="preserve">Also known as Peace </w:t>
      </w:r>
      <w:proofErr w:type="gramStart"/>
      <w:r w:rsidRPr="005318B4">
        <w:rPr>
          <w:rFonts w:ascii="Arial" w:hAnsi="Arial" w:cs="Arial"/>
          <w:color w:val="212529"/>
          <w:sz w:val="32"/>
          <w:szCs w:val="32"/>
        </w:rPr>
        <w:t>Pagoda,</w:t>
      </w:r>
      <w:proofErr w:type="gramEnd"/>
      <w:r w:rsidRPr="005318B4">
        <w:rPr>
          <w:rFonts w:ascii="Arial" w:hAnsi="Arial" w:cs="Arial"/>
          <w:color w:val="212529"/>
          <w:sz w:val="32"/>
          <w:szCs w:val="32"/>
        </w:rPr>
        <w:t xml:space="preserve"> is a Buddhist structure built jointly in 1972 by the Japan Buddha </w:t>
      </w:r>
      <w:proofErr w:type="spellStart"/>
      <w:r w:rsidRPr="005318B4">
        <w:rPr>
          <w:rFonts w:ascii="Arial" w:hAnsi="Arial" w:cs="Arial"/>
          <w:color w:val="212529"/>
          <w:sz w:val="32"/>
          <w:szCs w:val="32"/>
        </w:rPr>
        <w:t>Sangh</w:t>
      </w:r>
      <w:proofErr w:type="spellEnd"/>
      <w:r w:rsidRPr="005318B4">
        <w:rPr>
          <w:rFonts w:ascii="Arial" w:hAnsi="Arial" w:cs="Arial"/>
          <w:color w:val="212529"/>
          <w:sz w:val="32"/>
          <w:szCs w:val="32"/>
        </w:rPr>
        <w:t xml:space="preserve"> and the </w:t>
      </w:r>
      <w:proofErr w:type="spellStart"/>
      <w:r w:rsidRPr="005318B4">
        <w:rPr>
          <w:rFonts w:ascii="Arial" w:hAnsi="Arial" w:cs="Arial"/>
          <w:color w:val="212529"/>
          <w:sz w:val="32"/>
          <w:szCs w:val="32"/>
        </w:rPr>
        <w:t>Kalinga</w:t>
      </w:r>
      <w:proofErr w:type="spellEnd"/>
      <w:r w:rsidRPr="005318B4">
        <w:rPr>
          <w:rFonts w:ascii="Arial" w:hAnsi="Arial" w:cs="Arial"/>
          <w:color w:val="212529"/>
          <w:sz w:val="32"/>
          <w:szCs w:val="32"/>
        </w:rPr>
        <w:t xml:space="preserve"> Nippon Buddha </w:t>
      </w:r>
      <w:proofErr w:type="spellStart"/>
      <w:r w:rsidRPr="005318B4">
        <w:rPr>
          <w:rFonts w:ascii="Arial" w:hAnsi="Arial" w:cs="Arial"/>
          <w:color w:val="212529"/>
          <w:sz w:val="32"/>
          <w:szCs w:val="32"/>
        </w:rPr>
        <w:t>Sangh</w:t>
      </w:r>
      <w:proofErr w:type="spellEnd"/>
      <w:r w:rsidRPr="005318B4">
        <w:rPr>
          <w:rFonts w:ascii="Arial" w:hAnsi="Arial" w:cs="Arial"/>
          <w:color w:val="212529"/>
          <w:sz w:val="32"/>
          <w:szCs w:val="32"/>
        </w:rPr>
        <w:t xml:space="preserve">. Situated on the opposite hill of </w:t>
      </w:r>
      <w:proofErr w:type="spellStart"/>
      <w:r w:rsidRPr="005318B4">
        <w:rPr>
          <w:rFonts w:ascii="Arial" w:hAnsi="Arial" w:cs="Arial"/>
          <w:color w:val="212529"/>
          <w:sz w:val="32"/>
          <w:szCs w:val="32"/>
        </w:rPr>
        <w:t>Dhauli</w:t>
      </w:r>
      <w:proofErr w:type="spellEnd"/>
      <w:r w:rsidRPr="005318B4">
        <w:rPr>
          <w:rFonts w:ascii="Arial" w:hAnsi="Arial" w:cs="Arial"/>
          <w:color w:val="212529"/>
          <w:sz w:val="32"/>
          <w:szCs w:val="32"/>
        </w:rPr>
        <w:t xml:space="preserve"> </w:t>
      </w:r>
      <w:proofErr w:type="spellStart"/>
      <w:r w:rsidRPr="005318B4">
        <w:rPr>
          <w:rFonts w:ascii="Arial" w:hAnsi="Arial" w:cs="Arial"/>
          <w:color w:val="212529"/>
          <w:sz w:val="32"/>
          <w:szCs w:val="32"/>
        </w:rPr>
        <w:t>Giri</w:t>
      </w:r>
      <w:proofErr w:type="spellEnd"/>
      <w:r w:rsidRPr="005318B4">
        <w:rPr>
          <w:rFonts w:ascii="Arial" w:hAnsi="Arial" w:cs="Arial"/>
          <w:color w:val="212529"/>
          <w:sz w:val="32"/>
          <w:szCs w:val="32"/>
        </w:rPr>
        <w:t xml:space="preserve">, it was built through the Indo-Japanese collaboration. </w:t>
      </w:r>
      <w:proofErr w:type="spellStart"/>
      <w:r w:rsidRPr="005318B4">
        <w:rPr>
          <w:rFonts w:ascii="Arial" w:hAnsi="Arial" w:cs="Arial"/>
          <w:color w:val="212529"/>
          <w:sz w:val="32"/>
          <w:szCs w:val="32"/>
        </w:rPr>
        <w:t>Stupa</w:t>
      </w:r>
      <w:proofErr w:type="spellEnd"/>
      <w:r w:rsidRPr="005318B4">
        <w:rPr>
          <w:rFonts w:ascii="Arial" w:hAnsi="Arial" w:cs="Arial"/>
          <w:color w:val="212529"/>
          <w:sz w:val="32"/>
          <w:szCs w:val="32"/>
        </w:rPr>
        <w:t xml:space="preserve"> is domed on top with mushroom-like structures and adorned with ‘speaking’ stone panels. Reclining Buddha, an elephant procession, the </w:t>
      </w:r>
      <w:proofErr w:type="spellStart"/>
      <w:r w:rsidRPr="005318B4">
        <w:rPr>
          <w:rFonts w:ascii="Arial" w:hAnsi="Arial" w:cs="Arial"/>
          <w:color w:val="212529"/>
          <w:sz w:val="32"/>
          <w:szCs w:val="32"/>
        </w:rPr>
        <w:t>bodhi</w:t>
      </w:r>
      <w:proofErr w:type="spellEnd"/>
      <w:r w:rsidRPr="005318B4">
        <w:rPr>
          <w:rFonts w:ascii="Arial" w:hAnsi="Arial" w:cs="Arial"/>
          <w:color w:val="212529"/>
          <w:sz w:val="32"/>
          <w:szCs w:val="32"/>
        </w:rPr>
        <w:t xml:space="preserve"> tree and footprints of Buddha bearing the </w:t>
      </w:r>
      <w:proofErr w:type="gramStart"/>
      <w:r w:rsidRPr="005318B4">
        <w:rPr>
          <w:rFonts w:ascii="Arial" w:hAnsi="Arial" w:cs="Arial"/>
          <w:color w:val="212529"/>
          <w:sz w:val="32"/>
          <w:szCs w:val="32"/>
        </w:rPr>
        <w:t>Chakra(</w:t>
      </w:r>
      <w:proofErr w:type="gramEnd"/>
      <w:r w:rsidRPr="005318B4">
        <w:rPr>
          <w:rFonts w:ascii="Arial" w:hAnsi="Arial" w:cs="Arial"/>
          <w:color w:val="212529"/>
          <w:sz w:val="32"/>
          <w:szCs w:val="32"/>
        </w:rPr>
        <w:t xml:space="preserve">wheel) adorn the main stone panels. The panels also comprise a sleeping beauty fanned by </w:t>
      </w:r>
      <w:proofErr w:type="gramStart"/>
      <w:r w:rsidRPr="005318B4">
        <w:rPr>
          <w:rFonts w:ascii="Arial" w:hAnsi="Arial" w:cs="Arial"/>
          <w:color w:val="212529"/>
          <w:sz w:val="32"/>
          <w:szCs w:val="32"/>
        </w:rPr>
        <w:t xml:space="preserve">female </w:t>
      </w:r>
      <w:r w:rsidR="004F6B2D" w:rsidRPr="005318B4">
        <w:rPr>
          <w:rFonts w:ascii="Arial" w:hAnsi="Arial" w:cs="Arial"/>
          <w:color w:val="212529"/>
          <w:sz w:val="32"/>
          <w:szCs w:val="32"/>
        </w:rPr>
        <w:t>.</w:t>
      </w:r>
      <w:proofErr w:type="gramEnd"/>
    </w:p>
    <w:p w:rsidR="00E32D45" w:rsidRPr="005318B4" w:rsidRDefault="004F6B2D" w:rsidP="001644C6">
      <w:pPr>
        <w:pStyle w:val="text-justify"/>
        <w:spacing w:before="0" w:beforeAutospacing="0" w:line="336" w:lineRule="atLeast"/>
        <w:rPr>
          <w:rFonts w:ascii="Arial" w:hAnsi="Arial" w:cs="Arial"/>
          <w:color w:val="212529"/>
          <w:sz w:val="32"/>
          <w:szCs w:val="32"/>
        </w:rPr>
      </w:pPr>
      <w:proofErr w:type="gramStart"/>
      <w:r w:rsidRPr="005318B4">
        <w:rPr>
          <w:rFonts w:ascii="Arial" w:hAnsi="Arial" w:cs="Arial"/>
          <w:color w:val="212529"/>
          <w:sz w:val="32"/>
          <w:szCs w:val="32"/>
        </w:rPr>
        <w:lastRenderedPageBreak/>
        <w:t>attendants</w:t>
      </w:r>
      <w:proofErr w:type="gramEnd"/>
      <w:r w:rsidRPr="005318B4">
        <w:rPr>
          <w:rFonts w:ascii="Arial" w:hAnsi="Arial" w:cs="Arial"/>
          <w:color w:val="212529"/>
          <w:sz w:val="32"/>
          <w:szCs w:val="32"/>
        </w:rPr>
        <w:t xml:space="preserve">, procession on horseback and Emperor </w:t>
      </w:r>
      <w:proofErr w:type="spellStart"/>
      <w:r w:rsidRPr="005318B4">
        <w:rPr>
          <w:rFonts w:ascii="Arial" w:hAnsi="Arial" w:cs="Arial"/>
          <w:color w:val="212529"/>
          <w:sz w:val="32"/>
          <w:szCs w:val="32"/>
        </w:rPr>
        <w:t>Ashoka</w:t>
      </w:r>
      <w:proofErr w:type="spellEnd"/>
      <w:r w:rsidRPr="005318B4">
        <w:rPr>
          <w:rFonts w:ascii="Arial" w:hAnsi="Arial" w:cs="Arial"/>
          <w:color w:val="212529"/>
          <w:sz w:val="32"/>
          <w:szCs w:val="32"/>
        </w:rPr>
        <w:t xml:space="preserve"> renouncing war by offering his sword to Lord Buddha at </w:t>
      </w:r>
      <w:proofErr w:type="spellStart"/>
      <w:r w:rsidRPr="005318B4">
        <w:rPr>
          <w:rFonts w:ascii="Arial" w:hAnsi="Arial" w:cs="Arial"/>
          <w:color w:val="212529"/>
          <w:sz w:val="32"/>
          <w:szCs w:val="32"/>
        </w:rPr>
        <w:t>Dhauli</w:t>
      </w:r>
      <w:proofErr w:type="spellEnd"/>
      <w:r w:rsidRPr="005318B4">
        <w:rPr>
          <w:rFonts w:ascii="Arial" w:hAnsi="Arial" w:cs="Arial"/>
          <w:color w:val="212529"/>
          <w:sz w:val="32"/>
          <w:szCs w:val="32"/>
        </w:rPr>
        <w:t xml:space="preserve"> </w:t>
      </w:r>
      <w:proofErr w:type="spellStart"/>
      <w:r w:rsidRPr="005318B4">
        <w:rPr>
          <w:rFonts w:ascii="Arial" w:hAnsi="Arial" w:cs="Arial"/>
          <w:color w:val="212529"/>
          <w:sz w:val="32"/>
          <w:szCs w:val="32"/>
        </w:rPr>
        <w:t>Giri</w:t>
      </w:r>
      <w:proofErr w:type="spellEnd"/>
      <w:r w:rsidRPr="005318B4">
        <w:rPr>
          <w:rFonts w:ascii="Arial" w:hAnsi="Arial" w:cs="Arial"/>
          <w:color w:val="212529"/>
          <w:sz w:val="32"/>
          <w:szCs w:val="32"/>
        </w:rPr>
        <w:t>.</w:t>
      </w:r>
    </w:p>
    <w:p w:rsidR="002D5846" w:rsidRPr="005318B4" w:rsidRDefault="002D5846" w:rsidP="002D5846">
      <w:pPr>
        <w:pStyle w:val="Heading5"/>
        <w:spacing w:before="0" w:beforeAutospacing="0"/>
        <w:rPr>
          <w:rFonts w:ascii="Calibri" w:hAnsi="Calibri" w:cs="Calibri"/>
          <w:b w:val="0"/>
          <w:bCs w:val="0"/>
          <w:sz w:val="32"/>
          <w:szCs w:val="32"/>
        </w:rPr>
      </w:pPr>
      <w:proofErr w:type="spellStart"/>
      <w:r w:rsidRPr="005318B4">
        <w:rPr>
          <w:rFonts w:ascii="Calibri" w:hAnsi="Calibri" w:cs="Calibri"/>
          <w:bCs w:val="0"/>
          <w:sz w:val="32"/>
          <w:szCs w:val="32"/>
        </w:rPr>
        <w:t>D.Udayagiri</w:t>
      </w:r>
      <w:proofErr w:type="spellEnd"/>
      <w:r w:rsidRPr="005318B4">
        <w:rPr>
          <w:rFonts w:ascii="Calibri" w:hAnsi="Calibri" w:cs="Calibri"/>
          <w:bCs w:val="0"/>
          <w:sz w:val="32"/>
          <w:szCs w:val="32"/>
        </w:rPr>
        <w:t xml:space="preserve"> &amp; </w:t>
      </w:r>
      <w:proofErr w:type="spellStart"/>
      <w:r w:rsidRPr="005318B4">
        <w:rPr>
          <w:rFonts w:ascii="Calibri" w:hAnsi="Calibri" w:cs="Calibri"/>
          <w:bCs w:val="0"/>
          <w:sz w:val="32"/>
          <w:szCs w:val="32"/>
        </w:rPr>
        <w:t>Khandagiri</w:t>
      </w:r>
      <w:proofErr w:type="spellEnd"/>
      <w:r w:rsidR="005318B4">
        <w:rPr>
          <w:rFonts w:ascii="Calibri" w:hAnsi="Calibri" w:cs="Calibri"/>
          <w:b w:val="0"/>
          <w:bCs w:val="0"/>
          <w:sz w:val="32"/>
          <w:szCs w:val="32"/>
        </w:rPr>
        <w:t>:-</w:t>
      </w:r>
    </w:p>
    <w:p w:rsidR="00E32D45" w:rsidRPr="005318B4" w:rsidRDefault="002D5846" w:rsidP="00E32D45">
      <w:pPr>
        <w:pStyle w:val="text-justify"/>
        <w:spacing w:before="0" w:beforeAutospacing="0" w:line="336" w:lineRule="atLeast"/>
        <w:rPr>
          <w:rFonts w:ascii="Arial" w:hAnsi="Arial" w:cs="Arial"/>
          <w:color w:val="212529"/>
          <w:sz w:val="32"/>
          <w:szCs w:val="32"/>
        </w:rPr>
      </w:pPr>
      <w:proofErr w:type="spellStart"/>
      <w:r w:rsidRPr="005318B4">
        <w:rPr>
          <w:rFonts w:ascii="Arial" w:hAnsi="Arial" w:cs="Arial"/>
          <w:color w:val="212529"/>
          <w:sz w:val="32"/>
          <w:szCs w:val="32"/>
        </w:rPr>
        <w:t>Udayagiri</w:t>
      </w:r>
      <w:proofErr w:type="spellEnd"/>
      <w:r w:rsidRPr="005318B4">
        <w:rPr>
          <w:rFonts w:ascii="Arial" w:hAnsi="Arial" w:cs="Arial"/>
          <w:color w:val="212529"/>
          <w:sz w:val="32"/>
          <w:szCs w:val="32"/>
        </w:rPr>
        <w:t xml:space="preserve"> and </w:t>
      </w:r>
      <w:proofErr w:type="spellStart"/>
      <w:r w:rsidRPr="005318B4">
        <w:rPr>
          <w:rFonts w:ascii="Arial" w:hAnsi="Arial" w:cs="Arial"/>
          <w:color w:val="212529"/>
          <w:sz w:val="32"/>
          <w:szCs w:val="32"/>
        </w:rPr>
        <w:t>Khandagiri</w:t>
      </w:r>
      <w:proofErr w:type="spellEnd"/>
      <w:r w:rsidRPr="005318B4">
        <w:rPr>
          <w:rFonts w:ascii="Arial" w:hAnsi="Arial" w:cs="Arial"/>
          <w:color w:val="212529"/>
          <w:sz w:val="32"/>
          <w:szCs w:val="32"/>
        </w:rPr>
        <w:t xml:space="preserve"> Caves are a glorious element of </w:t>
      </w:r>
      <w:proofErr w:type="spellStart"/>
      <w:r w:rsidRPr="005318B4">
        <w:rPr>
          <w:rFonts w:ascii="Arial" w:hAnsi="Arial" w:cs="Arial"/>
          <w:color w:val="212529"/>
          <w:sz w:val="32"/>
          <w:szCs w:val="32"/>
        </w:rPr>
        <w:t>Odisha</w:t>
      </w:r>
      <w:proofErr w:type="spellEnd"/>
      <w:r w:rsidRPr="005318B4">
        <w:rPr>
          <w:rFonts w:ascii="Arial" w:hAnsi="Arial" w:cs="Arial"/>
          <w:color w:val="212529"/>
          <w:sz w:val="32"/>
          <w:szCs w:val="32"/>
        </w:rPr>
        <w:t xml:space="preserve"> Tourism. Around 6km east of Bhubaneswar, the twin caves rise abruptly from the coastal plain. Partly natural and partly artificial, these caves are comprised of small blocks which were once used by the mendicants for meditation. While </w:t>
      </w:r>
      <w:proofErr w:type="spellStart"/>
      <w:r w:rsidRPr="005318B4">
        <w:rPr>
          <w:rFonts w:ascii="Arial" w:hAnsi="Arial" w:cs="Arial"/>
          <w:color w:val="212529"/>
          <w:sz w:val="32"/>
          <w:szCs w:val="32"/>
        </w:rPr>
        <w:t>Udayagiri</w:t>
      </w:r>
      <w:proofErr w:type="spellEnd"/>
      <w:r w:rsidRPr="005318B4">
        <w:rPr>
          <w:rFonts w:ascii="Arial" w:hAnsi="Arial" w:cs="Arial"/>
          <w:color w:val="212529"/>
          <w:sz w:val="32"/>
          <w:szCs w:val="32"/>
        </w:rPr>
        <w:t xml:space="preserve"> has 18 caves, the </w:t>
      </w:r>
      <w:proofErr w:type="spellStart"/>
      <w:r w:rsidRPr="005318B4">
        <w:rPr>
          <w:rFonts w:ascii="Arial" w:hAnsi="Arial" w:cs="Arial"/>
          <w:color w:val="212529"/>
          <w:sz w:val="32"/>
          <w:szCs w:val="32"/>
        </w:rPr>
        <w:t>Khandagiri</w:t>
      </w:r>
      <w:proofErr w:type="spellEnd"/>
      <w:r w:rsidRPr="005318B4">
        <w:rPr>
          <w:rFonts w:ascii="Arial" w:hAnsi="Arial" w:cs="Arial"/>
          <w:color w:val="212529"/>
          <w:sz w:val="32"/>
          <w:szCs w:val="32"/>
        </w:rPr>
        <w:t xml:space="preserve"> has 15. The most significant of these caves group is </w:t>
      </w:r>
      <w:proofErr w:type="spellStart"/>
      <w:r w:rsidRPr="005318B4">
        <w:rPr>
          <w:rFonts w:ascii="Arial" w:hAnsi="Arial" w:cs="Arial"/>
          <w:color w:val="212529"/>
          <w:sz w:val="32"/>
          <w:szCs w:val="32"/>
        </w:rPr>
        <w:t>Ranigumpha</w:t>
      </w:r>
      <w:proofErr w:type="spellEnd"/>
      <w:r w:rsidRPr="005318B4">
        <w:rPr>
          <w:rFonts w:ascii="Arial" w:hAnsi="Arial" w:cs="Arial"/>
          <w:color w:val="212529"/>
          <w:sz w:val="32"/>
          <w:szCs w:val="32"/>
        </w:rPr>
        <w:t xml:space="preserve"> in </w:t>
      </w:r>
      <w:proofErr w:type="spellStart"/>
      <w:r w:rsidRPr="005318B4">
        <w:rPr>
          <w:rFonts w:ascii="Arial" w:hAnsi="Arial" w:cs="Arial"/>
          <w:color w:val="212529"/>
          <w:sz w:val="32"/>
          <w:szCs w:val="32"/>
        </w:rPr>
        <w:t>Udayagiri</w:t>
      </w:r>
      <w:proofErr w:type="spellEnd"/>
      <w:r w:rsidRPr="005318B4">
        <w:rPr>
          <w:rFonts w:ascii="Arial" w:hAnsi="Arial" w:cs="Arial"/>
          <w:color w:val="212529"/>
          <w:sz w:val="32"/>
          <w:szCs w:val="32"/>
        </w:rPr>
        <w:t xml:space="preserve"> part of the cave and is a double-</w:t>
      </w:r>
      <w:proofErr w:type="spellStart"/>
      <w:r w:rsidRPr="005318B4">
        <w:rPr>
          <w:rFonts w:ascii="Arial" w:hAnsi="Arial" w:cs="Arial"/>
          <w:color w:val="212529"/>
          <w:sz w:val="32"/>
          <w:szCs w:val="32"/>
        </w:rPr>
        <w:t>storeyed</w:t>
      </w:r>
      <w:proofErr w:type="spellEnd"/>
      <w:r w:rsidRPr="005318B4">
        <w:rPr>
          <w:rFonts w:ascii="Arial" w:hAnsi="Arial" w:cs="Arial"/>
          <w:color w:val="212529"/>
          <w:sz w:val="32"/>
          <w:szCs w:val="32"/>
        </w:rPr>
        <w:t xml:space="preserve"> monastery. There are certain blocks in these </w:t>
      </w:r>
      <w:proofErr w:type="spellStart"/>
      <w:r w:rsidRPr="005318B4">
        <w:rPr>
          <w:rFonts w:ascii="Arial" w:hAnsi="Arial" w:cs="Arial"/>
          <w:color w:val="212529"/>
          <w:sz w:val="32"/>
          <w:szCs w:val="32"/>
        </w:rPr>
        <w:t>caves</w:t>
      </w:r>
      <w:proofErr w:type="spellEnd"/>
      <w:r w:rsidRPr="005318B4">
        <w:rPr>
          <w:rFonts w:ascii="Arial" w:hAnsi="Arial" w:cs="Arial"/>
          <w:color w:val="212529"/>
          <w:sz w:val="32"/>
          <w:szCs w:val="32"/>
        </w:rPr>
        <w:t xml:space="preserve"> where one can see </w:t>
      </w:r>
      <w:proofErr w:type="spellStart"/>
      <w:r w:rsidRPr="005318B4">
        <w:rPr>
          <w:rFonts w:ascii="Arial" w:hAnsi="Arial" w:cs="Arial"/>
          <w:color w:val="212529"/>
          <w:sz w:val="32"/>
          <w:szCs w:val="32"/>
        </w:rPr>
        <w:t>Brahmi</w:t>
      </w:r>
      <w:proofErr w:type="spellEnd"/>
      <w:r w:rsidRPr="005318B4">
        <w:rPr>
          <w:rFonts w:ascii="Arial" w:hAnsi="Arial" w:cs="Arial"/>
          <w:color w:val="212529"/>
          <w:sz w:val="32"/>
          <w:szCs w:val="32"/>
        </w:rPr>
        <w:t xml:space="preserve"> inscriptions.</w:t>
      </w:r>
    </w:p>
    <w:p w:rsidR="004F6B2D" w:rsidRPr="005318B4" w:rsidRDefault="004F6B2D" w:rsidP="00E32D45">
      <w:pPr>
        <w:pStyle w:val="text-justify"/>
        <w:spacing w:before="0" w:beforeAutospacing="0" w:line="336" w:lineRule="atLeast"/>
        <w:rPr>
          <w:rFonts w:ascii="Arial" w:hAnsi="Arial" w:cs="Arial"/>
          <w:b/>
          <w:color w:val="212529"/>
          <w:sz w:val="32"/>
          <w:szCs w:val="32"/>
        </w:rPr>
      </w:pPr>
      <w:r w:rsidRPr="005318B4">
        <w:rPr>
          <w:b/>
          <w:sz w:val="32"/>
          <w:szCs w:val="32"/>
          <w:u w:val="single"/>
        </w:rPr>
        <w:t>E-</w:t>
      </w:r>
      <w:r w:rsidRPr="005318B4">
        <w:rPr>
          <w:rFonts w:ascii="Comic Sans MS" w:hAnsi="Comic Sans MS"/>
          <w:b/>
          <w:sz w:val="32"/>
          <w:szCs w:val="32"/>
          <w:u w:val="single"/>
        </w:rPr>
        <w:t xml:space="preserve"> </w:t>
      </w:r>
      <w:proofErr w:type="spellStart"/>
      <w:r w:rsidRPr="005318B4">
        <w:rPr>
          <w:rFonts w:ascii="Comic Sans MS" w:hAnsi="Comic Sans MS"/>
          <w:b/>
          <w:sz w:val="32"/>
          <w:szCs w:val="32"/>
          <w:u w:val="single"/>
        </w:rPr>
        <w:t>Lingaraj</w:t>
      </w:r>
      <w:proofErr w:type="spellEnd"/>
      <w:r w:rsidRPr="005318B4">
        <w:rPr>
          <w:rFonts w:ascii="Comic Sans MS" w:hAnsi="Comic Sans MS"/>
          <w:b/>
          <w:sz w:val="32"/>
          <w:szCs w:val="32"/>
          <w:u w:val="single"/>
        </w:rPr>
        <w:t xml:space="preserve"> Temple</w:t>
      </w:r>
    </w:p>
    <w:p w:rsidR="004F6B2D" w:rsidRPr="005318B4" w:rsidRDefault="004F6B2D" w:rsidP="004F6B2D">
      <w:pPr>
        <w:pStyle w:val="text-justify"/>
        <w:spacing w:before="0" w:beforeAutospacing="0" w:line="336" w:lineRule="atLeast"/>
        <w:rPr>
          <w:rFonts w:ascii="Arial" w:hAnsi="Arial" w:cs="Arial"/>
          <w:color w:val="212529"/>
          <w:sz w:val="32"/>
          <w:szCs w:val="32"/>
        </w:rPr>
      </w:pPr>
      <w:proofErr w:type="spellStart"/>
      <w:r w:rsidRPr="005318B4">
        <w:rPr>
          <w:rFonts w:ascii="Arial" w:hAnsi="Arial" w:cs="Arial"/>
          <w:color w:val="212529"/>
          <w:sz w:val="32"/>
          <w:szCs w:val="32"/>
        </w:rPr>
        <w:t>Lingaraj</w:t>
      </w:r>
      <w:proofErr w:type="spellEnd"/>
      <w:r w:rsidRPr="005318B4">
        <w:rPr>
          <w:rFonts w:ascii="Arial" w:hAnsi="Arial" w:cs="Arial"/>
          <w:color w:val="212529"/>
          <w:sz w:val="32"/>
          <w:szCs w:val="32"/>
        </w:rPr>
        <w:t xml:space="preserve"> Temple is one of the oldest and largest Hindu temples in Bhubaneswar. The temple is the most prominent landmark of the Bhubaneswar city and also one of the top places to visit in Bhubaneswar.</w:t>
      </w:r>
    </w:p>
    <w:p w:rsidR="002C1BA9" w:rsidRPr="005318B4" w:rsidRDefault="004F6B2D" w:rsidP="004F6B2D">
      <w:pPr>
        <w:pStyle w:val="text-justify"/>
        <w:spacing w:before="0" w:beforeAutospacing="0" w:line="336" w:lineRule="atLeast"/>
        <w:rPr>
          <w:rFonts w:ascii="Arial" w:hAnsi="Arial" w:cs="Arial"/>
          <w:color w:val="212529"/>
          <w:sz w:val="32"/>
          <w:szCs w:val="32"/>
        </w:rPr>
      </w:pPr>
      <w:r w:rsidRPr="005318B4">
        <w:rPr>
          <w:rFonts w:ascii="Arial" w:hAnsi="Arial" w:cs="Arial"/>
          <w:color w:val="212529"/>
          <w:sz w:val="32"/>
          <w:szCs w:val="32"/>
        </w:rPr>
        <w:t xml:space="preserve">Dedicated to </w:t>
      </w:r>
      <w:proofErr w:type="spellStart"/>
      <w:r w:rsidRPr="005318B4">
        <w:rPr>
          <w:rFonts w:ascii="Arial" w:hAnsi="Arial" w:cs="Arial"/>
          <w:color w:val="212529"/>
          <w:sz w:val="32"/>
          <w:szCs w:val="32"/>
        </w:rPr>
        <w:t>Harihara</w:t>
      </w:r>
      <w:proofErr w:type="spellEnd"/>
      <w:r w:rsidRPr="005318B4">
        <w:rPr>
          <w:rFonts w:ascii="Arial" w:hAnsi="Arial" w:cs="Arial"/>
          <w:color w:val="212529"/>
          <w:sz w:val="32"/>
          <w:szCs w:val="32"/>
        </w:rPr>
        <w:t xml:space="preserve">, a combined form of Vishnu and Shiva, </w:t>
      </w:r>
      <w:proofErr w:type="spellStart"/>
      <w:r w:rsidRPr="005318B4">
        <w:rPr>
          <w:rFonts w:ascii="Arial" w:hAnsi="Arial" w:cs="Arial"/>
          <w:color w:val="212529"/>
          <w:sz w:val="32"/>
          <w:szCs w:val="32"/>
        </w:rPr>
        <w:t>Lingaraja</w:t>
      </w:r>
      <w:proofErr w:type="spellEnd"/>
      <w:r w:rsidRPr="005318B4">
        <w:rPr>
          <w:rFonts w:ascii="Arial" w:hAnsi="Arial" w:cs="Arial"/>
          <w:color w:val="212529"/>
          <w:sz w:val="32"/>
          <w:szCs w:val="32"/>
        </w:rPr>
        <w:t xml:space="preserve"> Temple was built in 11</w:t>
      </w:r>
      <w:r w:rsidRPr="005318B4">
        <w:rPr>
          <w:rFonts w:ascii="Arial" w:hAnsi="Arial" w:cs="Arial"/>
          <w:color w:val="212529"/>
          <w:sz w:val="32"/>
          <w:szCs w:val="32"/>
          <w:vertAlign w:val="superscript"/>
        </w:rPr>
        <w:t>th</w:t>
      </w:r>
      <w:r w:rsidRPr="005318B4">
        <w:rPr>
          <w:rFonts w:ascii="Arial" w:hAnsi="Arial" w:cs="Arial"/>
          <w:color w:val="212529"/>
          <w:sz w:val="32"/>
          <w:szCs w:val="32"/>
        </w:rPr>
        <w:t xml:space="preserve"> century CE by King </w:t>
      </w:r>
      <w:proofErr w:type="spellStart"/>
      <w:r w:rsidRPr="005318B4">
        <w:rPr>
          <w:rFonts w:ascii="Arial" w:hAnsi="Arial" w:cs="Arial"/>
          <w:color w:val="212529"/>
          <w:sz w:val="32"/>
          <w:szCs w:val="32"/>
        </w:rPr>
        <w:t>Jajati</w:t>
      </w:r>
      <w:proofErr w:type="spellEnd"/>
      <w:r w:rsidRPr="005318B4">
        <w:rPr>
          <w:rFonts w:ascii="Arial" w:hAnsi="Arial" w:cs="Arial"/>
          <w:color w:val="212529"/>
          <w:sz w:val="32"/>
          <w:szCs w:val="32"/>
        </w:rPr>
        <w:t xml:space="preserve"> </w:t>
      </w:r>
      <w:proofErr w:type="spellStart"/>
      <w:r w:rsidRPr="005318B4">
        <w:rPr>
          <w:rFonts w:ascii="Arial" w:hAnsi="Arial" w:cs="Arial"/>
          <w:color w:val="212529"/>
          <w:sz w:val="32"/>
          <w:szCs w:val="32"/>
        </w:rPr>
        <w:t>Keshari</w:t>
      </w:r>
      <w:proofErr w:type="spellEnd"/>
      <w:r w:rsidRPr="005318B4">
        <w:rPr>
          <w:rFonts w:ascii="Arial" w:hAnsi="Arial" w:cs="Arial"/>
          <w:color w:val="212529"/>
          <w:sz w:val="32"/>
          <w:szCs w:val="32"/>
        </w:rPr>
        <w:t xml:space="preserve"> of </w:t>
      </w:r>
      <w:proofErr w:type="spellStart"/>
      <w:r w:rsidRPr="005318B4">
        <w:rPr>
          <w:rFonts w:ascii="Arial" w:hAnsi="Arial" w:cs="Arial"/>
          <w:color w:val="212529"/>
          <w:sz w:val="32"/>
          <w:szCs w:val="32"/>
        </w:rPr>
        <w:t>Somavanshi</w:t>
      </w:r>
      <w:proofErr w:type="spellEnd"/>
      <w:r w:rsidRPr="005318B4">
        <w:rPr>
          <w:rFonts w:ascii="Arial" w:hAnsi="Arial" w:cs="Arial"/>
          <w:color w:val="212529"/>
          <w:sz w:val="32"/>
          <w:szCs w:val="32"/>
        </w:rPr>
        <w:t xml:space="preserve"> dynasty. He started the construction of the temple while he shifted his capital from </w:t>
      </w:r>
      <w:proofErr w:type="spellStart"/>
      <w:r w:rsidRPr="005318B4">
        <w:rPr>
          <w:rFonts w:ascii="Arial" w:hAnsi="Arial" w:cs="Arial"/>
          <w:color w:val="212529"/>
          <w:sz w:val="32"/>
          <w:szCs w:val="32"/>
        </w:rPr>
        <w:t>Jajpur</w:t>
      </w:r>
      <w:proofErr w:type="spellEnd"/>
      <w:r w:rsidRPr="005318B4">
        <w:rPr>
          <w:rFonts w:ascii="Arial" w:hAnsi="Arial" w:cs="Arial"/>
          <w:color w:val="212529"/>
          <w:sz w:val="32"/>
          <w:szCs w:val="32"/>
        </w:rPr>
        <w:t xml:space="preserve"> to Bhubaneswar. But historians believe that the temple might have been existed from 6</w:t>
      </w:r>
      <w:r w:rsidRPr="005318B4">
        <w:rPr>
          <w:rFonts w:ascii="Arial" w:hAnsi="Arial" w:cs="Arial"/>
          <w:color w:val="212529"/>
          <w:sz w:val="32"/>
          <w:szCs w:val="32"/>
          <w:vertAlign w:val="superscript"/>
        </w:rPr>
        <w:t>th</w:t>
      </w:r>
      <w:r w:rsidRPr="005318B4">
        <w:rPr>
          <w:rFonts w:ascii="Arial" w:hAnsi="Arial" w:cs="Arial"/>
          <w:color w:val="212529"/>
          <w:sz w:val="32"/>
          <w:szCs w:val="32"/>
        </w:rPr>
        <w:t xml:space="preserve"> century CE. It is said that when the construction of </w:t>
      </w:r>
      <w:proofErr w:type="spellStart"/>
      <w:r w:rsidRPr="005318B4">
        <w:rPr>
          <w:rFonts w:ascii="Arial" w:hAnsi="Arial" w:cs="Arial"/>
          <w:color w:val="212529"/>
          <w:sz w:val="32"/>
          <w:szCs w:val="32"/>
        </w:rPr>
        <w:t>Lingaraj</w:t>
      </w:r>
      <w:proofErr w:type="spellEnd"/>
      <w:r w:rsidRPr="005318B4">
        <w:rPr>
          <w:rFonts w:ascii="Arial" w:hAnsi="Arial" w:cs="Arial"/>
          <w:color w:val="212529"/>
          <w:sz w:val="32"/>
          <w:szCs w:val="32"/>
        </w:rPr>
        <w:t xml:space="preserve"> Temple was about to complete, the </w:t>
      </w:r>
      <w:proofErr w:type="spellStart"/>
      <w:r w:rsidRPr="005318B4">
        <w:rPr>
          <w:rFonts w:ascii="Arial" w:hAnsi="Arial" w:cs="Arial"/>
          <w:color w:val="212529"/>
          <w:sz w:val="32"/>
          <w:szCs w:val="32"/>
        </w:rPr>
        <w:t>Jagannath</w:t>
      </w:r>
      <w:proofErr w:type="spellEnd"/>
      <w:r w:rsidRPr="005318B4">
        <w:rPr>
          <w:rFonts w:ascii="Arial" w:hAnsi="Arial" w:cs="Arial"/>
          <w:color w:val="212529"/>
          <w:sz w:val="32"/>
          <w:szCs w:val="32"/>
        </w:rPr>
        <w:t xml:space="preserve"> cult started growing. This belief is further empowered with the fact that Lord Vishnu and Lord Shiva are worshiped here.</w:t>
      </w:r>
      <w:r w:rsidR="00E32D45" w:rsidRPr="005318B4">
        <w:rPr>
          <w:rFonts w:ascii="Arial" w:hAnsi="Arial" w:cs="Arial"/>
          <w:color w:val="212529"/>
          <w:sz w:val="32"/>
          <w:szCs w:val="32"/>
        </w:rPr>
        <w:tab/>
      </w:r>
    </w:p>
    <w:p w:rsidR="004F6B2D" w:rsidRPr="005318B4" w:rsidRDefault="001606B7">
      <w:pPr>
        <w:rPr>
          <w:b/>
          <w:sz w:val="32"/>
          <w:szCs w:val="32"/>
        </w:rPr>
      </w:pPr>
      <w:proofErr w:type="gramStart"/>
      <w:r w:rsidRPr="005318B4">
        <w:rPr>
          <w:b/>
          <w:sz w:val="32"/>
          <w:szCs w:val="32"/>
        </w:rPr>
        <w:t>2.UP</w:t>
      </w:r>
      <w:proofErr w:type="gramEnd"/>
      <w:r w:rsidRPr="005318B4">
        <w:rPr>
          <w:b/>
          <w:sz w:val="32"/>
          <w:szCs w:val="32"/>
        </w:rPr>
        <w:t>:-</w:t>
      </w:r>
    </w:p>
    <w:p w:rsidR="001606B7" w:rsidRPr="005318B4" w:rsidRDefault="00AE3B3A">
      <w:pPr>
        <w:rPr>
          <w:rFonts w:ascii="Arial" w:hAnsi="Arial" w:cs="Arial"/>
          <w:b/>
          <w:sz w:val="32"/>
          <w:szCs w:val="32"/>
        </w:rPr>
      </w:pPr>
      <w:r w:rsidRPr="005318B4">
        <w:rPr>
          <w:rFonts w:ascii="Arial" w:hAnsi="Arial" w:cs="Arial"/>
          <w:b/>
          <w:sz w:val="32"/>
          <w:szCs w:val="32"/>
        </w:rPr>
        <w:t>A-</w:t>
      </w:r>
      <w:r w:rsidR="002C1BA9" w:rsidRPr="005318B4">
        <w:rPr>
          <w:rFonts w:ascii="Arial" w:hAnsi="Arial" w:cs="Arial"/>
          <w:b/>
          <w:sz w:val="32"/>
          <w:szCs w:val="32"/>
        </w:rPr>
        <w:t>Agra:-</w:t>
      </w:r>
    </w:p>
    <w:p w:rsidR="002C1BA9" w:rsidRPr="005318B4" w:rsidRDefault="002C1BA9">
      <w:pPr>
        <w:rPr>
          <w:sz w:val="32"/>
          <w:szCs w:val="32"/>
        </w:rPr>
      </w:pPr>
      <w:r w:rsidRPr="005318B4">
        <w:rPr>
          <w:rFonts w:ascii="Arial" w:hAnsi="Arial" w:cs="Arial"/>
          <w:color w:val="555555"/>
          <w:sz w:val="32"/>
          <w:szCs w:val="32"/>
          <w:shd w:val="clear" w:color="auto" w:fill="FFFFFF"/>
        </w:rPr>
        <w:lastRenderedPageBreak/>
        <w:t xml:space="preserve">One of the most important places to visit in Uttar Pradesh and famous across the globe for being the home of the </w:t>
      </w:r>
      <w:proofErr w:type="spellStart"/>
      <w:r w:rsidRPr="005318B4">
        <w:rPr>
          <w:rFonts w:ascii="Arial" w:hAnsi="Arial" w:cs="Arial"/>
          <w:color w:val="555555"/>
          <w:sz w:val="32"/>
          <w:szCs w:val="32"/>
          <w:shd w:val="clear" w:color="auto" w:fill="FFFFFF"/>
        </w:rPr>
        <w:t>Taj</w:t>
      </w:r>
      <w:proofErr w:type="spellEnd"/>
      <w:r w:rsidRPr="005318B4">
        <w:rPr>
          <w:rFonts w:ascii="Arial" w:hAnsi="Arial" w:cs="Arial"/>
          <w:color w:val="555555"/>
          <w:sz w:val="32"/>
          <w:szCs w:val="32"/>
          <w:shd w:val="clear" w:color="auto" w:fill="FFFFFF"/>
        </w:rPr>
        <w:t xml:space="preserve"> </w:t>
      </w:r>
      <w:proofErr w:type="spellStart"/>
      <w:r w:rsidRPr="005318B4">
        <w:rPr>
          <w:rFonts w:ascii="Arial" w:hAnsi="Arial" w:cs="Arial"/>
          <w:color w:val="555555"/>
          <w:sz w:val="32"/>
          <w:szCs w:val="32"/>
          <w:shd w:val="clear" w:color="auto" w:fill="FFFFFF"/>
        </w:rPr>
        <w:t>Mahal</w:t>
      </w:r>
      <w:proofErr w:type="spellEnd"/>
      <w:r w:rsidRPr="005318B4">
        <w:rPr>
          <w:rFonts w:ascii="Arial" w:hAnsi="Arial" w:cs="Arial"/>
          <w:color w:val="555555"/>
          <w:sz w:val="32"/>
          <w:szCs w:val="32"/>
          <w:shd w:val="clear" w:color="auto" w:fill="FFFFFF"/>
        </w:rPr>
        <w:t xml:space="preserve">, Agra is located on the banks of River Yamuna. Home to two more UNESCO World Heritage Sites – Agra Fort and </w:t>
      </w:r>
      <w:proofErr w:type="spellStart"/>
      <w:r w:rsidRPr="005318B4">
        <w:rPr>
          <w:rFonts w:ascii="Arial" w:hAnsi="Arial" w:cs="Arial"/>
          <w:color w:val="555555"/>
          <w:sz w:val="32"/>
          <w:szCs w:val="32"/>
          <w:shd w:val="clear" w:color="auto" w:fill="FFFFFF"/>
        </w:rPr>
        <w:t>Fatehpur</w:t>
      </w:r>
      <w:proofErr w:type="spellEnd"/>
      <w:r w:rsidRPr="005318B4">
        <w:rPr>
          <w:rFonts w:ascii="Arial" w:hAnsi="Arial" w:cs="Arial"/>
          <w:color w:val="555555"/>
          <w:sz w:val="32"/>
          <w:szCs w:val="32"/>
          <w:shd w:val="clear" w:color="auto" w:fill="FFFFFF"/>
        </w:rPr>
        <w:t xml:space="preserve"> </w:t>
      </w:r>
      <w:proofErr w:type="spellStart"/>
      <w:r w:rsidRPr="005318B4">
        <w:rPr>
          <w:rFonts w:ascii="Arial" w:hAnsi="Arial" w:cs="Arial"/>
          <w:color w:val="555555"/>
          <w:sz w:val="32"/>
          <w:szCs w:val="32"/>
          <w:shd w:val="clear" w:color="auto" w:fill="FFFFFF"/>
        </w:rPr>
        <w:t>Sikri</w:t>
      </w:r>
      <w:proofErr w:type="spellEnd"/>
      <w:r w:rsidRPr="005318B4">
        <w:rPr>
          <w:rFonts w:ascii="Arial" w:hAnsi="Arial" w:cs="Arial"/>
          <w:color w:val="555555"/>
          <w:sz w:val="32"/>
          <w:szCs w:val="32"/>
          <w:shd w:val="clear" w:color="auto" w:fill="FFFFFF"/>
        </w:rPr>
        <w:t xml:space="preserve">, Agra is indeed a sneak peek into the architectural history and legacy of the Mughal </w:t>
      </w:r>
      <w:proofErr w:type="gramStart"/>
      <w:r w:rsidRPr="005318B4">
        <w:rPr>
          <w:rFonts w:ascii="Arial" w:hAnsi="Arial" w:cs="Arial"/>
          <w:color w:val="555555"/>
          <w:sz w:val="32"/>
          <w:szCs w:val="32"/>
          <w:shd w:val="clear" w:color="auto" w:fill="FFFFFF"/>
        </w:rPr>
        <w:t>empire</w:t>
      </w:r>
      <w:proofErr w:type="gramEnd"/>
      <w:r w:rsidRPr="005318B4">
        <w:rPr>
          <w:rFonts w:ascii="Arial" w:hAnsi="Arial" w:cs="Arial"/>
          <w:color w:val="555555"/>
          <w:sz w:val="32"/>
          <w:szCs w:val="32"/>
          <w:shd w:val="clear" w:color="auto" w:fill="FFFFFF"/>
        </w:rPr>
        <w:t xml:space="preserve">. The city forms part of the popular Golden Triangle Circuit for tourists along with Delhi and Jaipur and also a part of the Uttar Pradesh Heritage Arc including Varanasi and </w:t>
      </w:r>
      <w:proofErr w:type="spellStart"/>
      <w:r w:rsidRPr="005318B4">
        <w:rPr>
          <w:rFonts w:ascii="Arial" w:hAnsi="Arial" w:cs="Arial"/>
          <w:color w:val="555555"/>
          <w:sz w:val="32"/>
          <w:szCs w:val="32"/>
          <w:shd w:val="clear" w:color="auto" w:fill="FFFFFF"/>
        </w:rPr>
        <w:t>Lucknow</w:t>
      </w:r>
      <w:proofErr w:type="spellEnd"/>
      <w:r w:rsidRPr="005318B4">
        <w:rPr>
          <w:rFonts w:ascii="Arial" w:hAnsi="Arial" w:cs="Arial"/>
          <w:color w:val="555555"/>
          <w:sz w:val="32"/>
          <w:szCs w:val="32"/>
          <w:shd w:val="clear" w:color="auto" w:fill="FFFFFF"/>
        </w:rPr>
        <w:t xml:space="preserve">. Agra is a heaven for history fanatics, architecture buffs and foodies, all alike. It’s famous for its </w:t>
      </w:r>
      <w:proofErr w:type="spellStart"/>
      <w:r w:rsidRPr="005318B4">
        <w:rPr>
          <w:rFonts w:ascii="Arial" w:hAnsi="Arial" w:cs="Arial"/>
          <w:color w:val="555555"/>
          <w:sz w:val="32"/>
          <w:szCs w:val="32"/>
          <w:shd w:val="clear" w:color="auto" w:fill="FFFFFF"/>
        </w:rPr>
        <w:t>Petha</w:t>
      </w:r>
      <w:proofErr w:type="spellEnd"/>
      <w:r w:rsidRPr="005318B4">
        <w:rPr>
          <w:rFonts w:ascii="Arial" w:hAnsi="Arial" w:cs="Arial"/>
          <w:color w:val="555555"/>
          <w:sz w:val="32"/>
          <w:szCs w:val="32"/>
          <w:shd w:val="clear" w:color="auto" w:fill="FFFFFF"/>
        </w:rPr>
        <w:t xml:space="preserve"> and also well-known for its marble </w:t>
      </w:r>
      <w:proofErr w:type="spellStart"/>
      <w:r w:rsidRPr="005318B4">
        <w:rPr>
          <w:rFonts w:ascii="Arial" w:hAnsi="Arial" w:cs="Arial"/>
          <w:color w:val="555555"/>
          <w:sz w:val="32"/>
          <w:szCs w:val="32"/>
          <w:shd w:val="clear" w:color="auto" w:fill="FFFFFF"/>
        </w:rPr>
        <w:t>artefacts</w:t>
      </w:r>
      <w:proofErr w:type="spellEnd"/>
      <w:r w:rsidRPr="005318B4">
        <w:rPr>
          <w:rFonts w:ascii="Arial" w:hAnsi="Arial" w:cs="Arial"/>
          <w:color w:val="555555"/>
          <w:sz w:val="32"/>
          <w:szCs w:val="32"/>
          <w:shd w:val="clear" w:color="auto" w:fill="FFFFFF"/>
        </w:rPr>
        <w:t>. Agra is therefore among the must-visit destinations in Uttar Pradesh for anyone living in or visiting India.</w:t>
      </w:r>
    </w:p>
    <w:p w:rsidR="00913291" w:rsidRPr="005318B4" w:rsidRDefault="00913291">
      <w:pPr>
        <w:rPr>
          <w:b/>
          <w:sz w:val="32"/>
          <w:szCs w:val="32"/>
          <w:u w:val="single"/>
        </w:rPr>
      </w:pPr>
      <w:proofErr w:type="spellStart"/>
      <w:r w:rsidRPr="005318B4">
        <w:rPr>
          <w:rFonts w:ascii="Arial" w:hAnsi="Arial" w:cs="Arial"/>
          <w:b/>
          <w:sz w:val="32"/>
          <w:szCs w:val="32"/>
          <w:u w:val="single"/>
        </w:rPr>
        <w:t>B.VARANASI</w:t>
      </w:r>
      <w:proofErr w:type="gramStart"/>
      <w:r w:rsidRPr="005318B4">
        <w:rPr>
          <w:rFonts w:ascii="Arial" w:hAnsi="Arial" w:cs="Arial"/>
          <w:b/>
          <w:sz w:val="32"/>
          <w:szCs w:val="32"/>
          <w:u w:val="single"/>
        </w:rPr>
        <w:t>:</w:t>
      </w:r>
      <w:r w:rsidRPr="005318B4">
        <w:rPr>
          <w:rFonts w:ascii="Arial" w:hAnsi="Arial" w:cs="Arial"/>
          <w:color w:val="555555"/>
          <w:sz w:val="32"/>
          <w:szCs w:val="32"/>
          <w:shd w:val="clear" w:color="auto" w:fill="FFFFFF"/>
        </w:rPr>
        <w:t>Varanasi</w:t>
      </w:r>
      <w:proofErr w:type="spellEnd"/>
      <w:proofErr w:type="gramEnd"/>
      <w:r w:rsidRPr="005318B4">
        <w:rPr>
          <w:rFonts w:ascii="Arial" w:hAnsi="Arial" w:cs="Arial"/>
          <w:color w:val="555555"/>
          <w:sz w:val="32"/>
          <w:szCs w:val="32"/>
          <w:shd w:val="clear" w:color="auto" w:fill="FFFFFF"/>
        </w:rPr>
        <w:t xml:space="preserve">, also known as </w:t>
      </w:r>
      <w:proofErr w:type="spellStart"/>
      <w:r w:rsidRPr="005318B4">
        <w:rPr>
          <w:rFonts w:ascii="Arial" w:hAnsi="Arial" w:cs="Arial"/>
          <w:color w:val="555555"/>
          <w:sz w:val="32"/>
          <w:szCs w:val="32"/>
          <w:shd w:val="clear" w:color="auto" w:fill="FFFFFF"/>
        </w:rPr>
        <w:t>Kashi</w:t>
      </w:r>
      <w:proofErr w:type="spellEnd"/>
      <w:r w:rsidRPr="005318B4">
        <w:rPr>
          <w:rFonts w:ascii="Arial" w:hAnsi="Arial" w:cs="Arial"/>
          <w:color w:val="555555"/>
          <w:sz w:val="32"/>
          <w:szCs w:val="32"/>
          <w:shd w:val="clear" w:color="auto" w:fill="FFFFFF"/>
        </w:rPr>
        <w:t xml:space="preserve"> and </w:t>
      </w:r>
      <w:proofErr w:type="spellStart"/>
      <w:r w:rsidRPr="005318B4">
        <w:rPr>
          <w:rFonts w:ascii="Arial" w:hAnsi="Arial" w:cs="Arial"/>
          <w:color w:val="555555"/>
          <w:sz w:val="32"/>
          <w:szCs w:val="32"/>
          <w:shd w:val="clear" w:color="auto" w:fill="FFFFFF"/>
        </w:rPr>
        <w:t>Benaras</w:t>
      </w:r>
      <w:proofErr w:type="spellEnd"/>
      <w:r w:rsidRPr="005318B4">
        <w:rPr>
          <w:rFonts w:ascii="Arial" w:hAnsi="Arial" w:cs="Arial"/>
          <w:color w:val="555555"/>
          <w:sz w:val="32"/>
          <w:szCs w:val="32"/>
          <w:shd w:val="clear" w:color="auto" w:fill="FFFFFF"/>
        </w:rPr>
        <w:t xml:space="preserve"> and considered to be the world’s oldest living city is one of the most famous tourist places in Uttar Pradesh. Being one of Hinduism’s seven holy cities, Varanasi is indeed the spiritual capital of India. While you would find temples at almost every turn in the city, the </w:t>
      </w:r>
      <w:proofErr w:type="spellStart"/>
      <w:r w:rsidRPr="005318B4">
        <w:rPr>
          <w:rFonts w:ascii="Arial" w:hAnsi="Arial" w:cs="Arial"/>
          <w:color w:val="555555"/>
          <w:sz w:val="32"/>
          <w:szCs w:val="32"/>
          <w:shd w:val="clear" w:color="auto" w:fill="FFFFFF"/>
        </w:rPr>
        <w:t>Kashi</w:t>
      </w:r>
      <w:proofErr w:type="spellEnd"/>
      <w:r w:rsidRPr="005318B4">
        <w:rPr>
          <w:rFonts w:ascii="Arial" w:hAnsi="Arial" w:cs="Arial"/>
          <w:color w:val="555555"/>
          <w:sz w:val="32"/>
          <w:szCs w:val="32"/>
          <w:shd w:val="clear" w:color="auto" w:fill="FFFFFF"/>
        </w:rPr>
        <w:t xml:space="preserve"> </w:t>
      </w:r>
      <w:proofErr w:type="spellStart"/>
      <w:r w:rsidRPr="005318B4">
        <w:rPr>
          <w:rFonts w:ascii="Arial" w:hAnsi="Arial" w:cs="Arial"/>
          <w:color w:val="555555"/>
          <w:sz w:val="32"/>
          <w:szCs w:val="32"/>
          <w:shd w:val="clear" w:color="auto" w:fill="FFFFFF"/>
        </w:rPr>
        <w:t>Vishwanath</w:t>
      </w:r>
      <w:proofErr w:type="spellEnd"/>
      <w:r w:rsidRPr="005318B4">
        <w:rPr>
          <w:rFonts w:ascii="Arial" w:hAnsi="Arial" w:cs="Arial"/>
          <w:color w:val="555555"/>
          <w:sz w:val="32"/>
          <w:szCs w:val="32"/>
          <w:shd w:val="clear" w:color="auto" w:fill="FFFFFF"/>
        </w:rPr>
        <w:t xml:space="preserve"> Temple, which is one of the 12 </w:t>
      </w:r>
      <w:proofErr w:type="spellStart"/>
      <w:r w:rsidRPr="005318B4">
        <w:rPr>
          <w:rFonts w:ascii="Arial" w:hAnsi="Arial" w:cs="Arial"/>
          <w:color w:val="555555"/>
          <w:sz w:val="32"/>
          <w:szCs w:val="32"/>
          <w:shd w:val="clear" w:color="auto" w:fill="FFFFFF"/>
        </w:rPr>
        <w:t>Jyotirlingas</w:t>
      </w:r>
      <w:proofErr w:type="spellEnd"/>
      <w:r w:rsidRPr="005318B4">
        <w:rPr>
          <w:rFonts w:ascii="Arial" w:hAnsi="Arial" w:cs="Arial"/>
          <w:color w:val="555555"/>
          <w:sz w:val="32"/>
          <w:szCs w:val="32"/>
          <w:shd w:val="clear" w:color="auto" w:fill="FFFFFF"/>
        </w:rPr>
        <w:t xml:space="preserve">, is the most visited and the oldest of all. Varanasi is considered an auspicious place to die, as it is believed to grant moksha or liberation from the cycle of life and death. About 80 </w:t>
      </w:r>
      <w:proofErr w:type="spellStart"/>
      <w:r w:rsidRPr="005318B4">
        <w:rPr>
          <w:rFonts w:ascii="Arial" w:hAnsi="Arial" w:cs="Arial"/>
          <w:color w:val="555555"/>
          <w:sz w:val="32"/>
          <w:szCs w:val="32"/>
          <w:shd w:val="clear" w:color="auto" w:fill="FFFFFF"/>
        </w:rPr>
        <w:t>ghats</w:t>
      </w:r>
      <w:proofErr w:type="spellEnd"/>
      <w:r w:rsidRPr="005318B4">
        <w:rPr>
          <w:rFonts w:ascii="Arial" w:hAnsi="Arial" w:cs="Arial"/>
          <w:color w:val="555555"/>
          <w:sz w:val="32"/>
          <w:szCs w:val="32"/>
          <w:shd w:val="clear" w:color="auto" w:fill="FFFFFF"/>
        </w:rPr>
        <w:t xml:space="preserve"> along the banks of the Holy Ganges form the heart and soul of the city. The ceremony of immense grandeur and spiritual enlightenment, the Ganga </w:t>
      </w:r>
      <w:proofErr w:type="spellStart"/>
      <w:r w:rsidRPr="005318B4">
        <w:rPr>
          <w:rFonts w:ascii="Arial" w:hAnsi="Arial" w:cs="Arial"/>
          <w:color w:val="555555"/>
          <w:sz w:val="32"/>
          <w:szCs w:val="32"/>
          <w:shd w:val="clear" w:color="auto" w:fill="FFFFFF"/>
        </w:rPr>
        <w:t>Aarti</w:t>
      </w:r>
      <w:proofErr w:type="spellEnd"/>
      <w:r w:rsidRPr="005318B4">
        <w:rPr>
          <w:rFonts w:ascii="Arial" w:hAnsi="Arial" w:cs="Arial"/>
          <w:color w:val="555555"/>
          <w:sz w:val="32"/>
          <w:szCs w:val="32"/>
          <w:shd w:val="clear" w:color="auto" w:fill="FFFFFF"/>
        </w:rPr>
        <w:t xml:space="preserve"> is a must-experience when in Varanasi. Also, the hot </w:t>
      </w:r>
      <w:proofErr w:type="spellStart"/>
      <w:r w:rsidRPr="005318B4">
        <w:rPr>
          <w:rFonts w:ascii="Arial" w:hAnsi="Arial" w:cs="Arial"/>
          <w:color w:val="555555"/>
          <w:sz w:val="32"/>
          <w:szCs w:val="32"/>
          <w:shd w:val="clear" w:color="auto" w:fill="FFFFFF"/>
        </w:rPr>
        <w:t>chaat</w:t>
      </w:r>
      <w:proofErr w:type="spellEnd"/>
      <w:r w:rsidRPr="005318B4">
        <w:rPr>
          <w:rFonts w:ascii="Arial" w:hAnsi="Arial" w:cs="Arial"/>
          <w:color w:val="555555"/>
          <w:sz w:val="32"/>
          <w:szCs w:val="32"/>
          <w:shd w:val="clear" w:color="auto" w:fill="FFFFFF"/>
        </w:rPr>
        <w:t xml:space="preserve"> and cool </w:t>
      </w:r>
      <w:proofErr w:type="spellStart"/>
      <w:r w:rsidRPr="005318B4">
        <w:rPr>
          <w:rFonts w:ascii="Arial" w:hAnsi="Arial" w:cs="Arial"/>
          <w:color w:val="555555"/>
          <w:sz w:val="32"/>
          <w:szCs w:val="32"/>
          <w:shd w:val="clear" w:color="auto" w:fill="FFFFFF"/>
        </w:rPr>
        <w:t>lassi</w:t>
      </w:r>
      <w:proofErr w:type="spellEnd"/>
      <w:r w:rsidRPr="005318B4">
        <w:rPr>
          <w:rFonts w:ascii="Arial" w:hAnsi="Arial" w:cs="Arial"/>
          <w:color w:val="555555"/>
          <w:sz w:val="32"/>
          <w:szCs w:val="32"/>
          <w:shd w:val="clear" w:color="auto" w:fill="FFFFFF"/>
        </w:rPr>
        <w:t xml:space="preserve"> would be the perfect feast for your taste-buds.</w:t>
      </w:r>
    </w:p>
    <w:p w:rsidR="00D63D6D" w:rsidRPr="005318B4" w:rsidRDefault="00AE3B3A" w:rsidP="008219B9">
      <w:pPr>
        <w:pStyle w:val="Heading2"/>
        <w:shd w:val="clear" w:color="auto" w:fill="FFFFFF"/>
        <w:tabs>
          <w:tab w:val="left" w:pos="6228"/>
        </w:tabs>
        <w:spacing w:before="0" w:after="225"/>
        <w:rPr>
          <w:rFonts w:ascii="Arial" w:hAnsi="Arial" w:cs="Arial"/>
          <w:color w:val="000000"/>
          <w:sz w:val="32"/>
          <w:szCs w:val="32"/>
        </w:rPr>
      </w:pPr>
      <w:r w:rsidRPr="005318B4">
        <w:rPr>
          <w:rFonts w:ascii="Arial" w:hAnsi="Arial" w:cs="Arial"/>
          <w:color w:val="000000"/>
          <w:sz w:val="32"/>
          <w:szCs w:val="32"/>
        </w:rPr>
        <w:lastRenderedPageBreak/>
        <w:t>C. Mathura</w:t>
      </w:r>
    </w:p>
    <w:p w:rsidR="00AE3B3A" w:rsidRPr="005318B4" w:rsidRDefault="00E32D45" w:rsidP="005318B4">
      <w:pPr>
        <w:shd w:val="clear" w:color="auto" w:fill="1F1F1F"/>
        <w:spacing w:after="0" w:line="285" w:lineRule="atLeast"/>
        <w:rPr>
          <w:rFonts w:ascii="Consolas" w:eastAsia="Times New Roman" w:hAnsi="Consolas" w:cs="Times New Roman"/>
          <w:color w:val="CCCCCC"/>
          <w:sz w:val="32"/>
          <w:szCs w:val="32"/>
        </w:rPr>
      </w:pPr>
      <w:r w:rsidRPr="00E32D45">
        <w:rPr>
          <w:rFonts w:ascii="Consolas" w:eastAsia="Times New Roman" w:hAnsi="Consolas" w:cs="Times New Roman"/>
          <w:color w:val="CE9178"/>
          <w:sz w:val="32"/>
          <w:szCs w:val="32"/>
        </w:rPr>
        <w:t xml:space="preserve">One of the most important places to visit in Uttar Pradesh and famous across the globe for being the home of the </w:t>
      </w:r>
      <w:proofErr w:type="spellStart"/>
      <w:r w:rsidRPr="00E32D45">
        <w:rPr>
          <w:rFonts w:ascii="Consolas" w:eastAsia="Times New Roman" w:hAnsi="Consolas" w:cs="Times New Roman"/>
          <w:color w:val="CE9178"/>
          <w:sz w:val="32"/>
          <w:szCs w:val="32"/>
        </w:rPr>
        <w:t>Taj</w:t>
      </w:r>
      <w:proofErr w:type="spellEnd"/>
      <w:r w:rsidRPr="00E32D45">
        <w:rPr>
          <w:rFonts w:ascii="Consolas" w:eastAsia="Times New Roman" w:hAnsi="Consolas" w:cs="Times New Roman"/>
          <w:color w:val="CE9178"/>
          <w:sz w:val="32"/>
          <w:szCs w:val="32"/>
        </w:rPr>
        <w:t xml:space="preserve"> </w:t>
      </w:r>
      <w:proofErr w:type="spellStart"/>
      <w:r w:rsidRPr="00E32D45">
        <w:rPr>
          <w:rFonts w:ascii="Consolas" w:eastAsia="Times New Roman" w:hAnsi="Consolas" w:cs="Times New Roman"/>
          <w:color w:val="CE9178"/>
          <w:sz w:val="32"/>
          <w:szCs w:val="32"/>
        </w:rPr>
        <w:t>Mahal</w:t>
      </w:r>
      <w:proofErr w:type="spellEnd"/>
      <w:r w:rsidRPr="00E32D45">
        <w:rPr>
          <w:rFonts w:ascii="Consolas" w:eastAsia="Times New Roman" w:hAnsi="Consolas" w:cs="Times New Roman"/>
          <w:color w:val="CE9178"/>
          <w:sz w:val="32"/>
          <w:szCs w:val="32"/>
        </w:rPr>
        <w:t xml:space="preserve">, Agra is located on the banks of River Yamuna. Home to two more UNESCO World Heritage Sites – Agra Fort and </w:t>
      </w:r>
      <w:proofErr w:type="spellStart"/>
      <w:r w:rsidRPr="00E32D45">
        <w:rPr>
          <w:rFonts w:ascii="Consolas" w:eastAsia="Times New Roman" w:hAnsi="Consolas" w:cs="Times New Roman"/>
          <w:color w:val="CE9178"/>
          <w:sz w:val="32"/>
          <w:szCs w:val="32"/>
        </w:rPr>
        <w:t>Fatehpur</w:t>
      </w:r>
      <w:proofErr w:type="spellEnd"/>
      <w:r w:rsidRPr="00E32D45">
        <w:rPr>
          <w:rFonts w:ascii="Consolas" w:eastAsia="Times New Roman" w:hAnsi="Consolas" w:cs="Times New Roman"/>
          <w:color w:val="CE9178"/>
          <w:sz w:val="32"/>
          <w:szCs w:val="32"/>
        </w:rPr>
        <w:t xml:space="preserve"> </w:t>
      </w:r>
      <w:proofErr w:type="spellStart"/>
      <w:r w:rsidRPr="00E32D45">
        <w:rPr>
          <w:rFonts w:ascii="Consolas" w:eastAsia="Times New Roman" w:hAnsi="Consolas" w:cs="Times New Roman"/>
          <w:color w:val="CE9178"/>
          <w:sz w:val="32"/>
          <w:szCs w:val="32"/>
        </w:rPr>
        <w:t>Sikri</w:t>
      </w:r>
      <w:proofErr w:type="spellEnd"/>
      <w:r w:rsidRPr="00E32D45">
        <w:rPr>
          <w:rFonts w:ascii="Consolas" w:eastAsia="Times New Roman" w:hAnsi="Consolas" w:cs="Times New Roman"/>
          <w:color w:val="CE9178"/>
          <w:sz w:val="32"/>
          <w:szCs w:val="32"/>
        </w:rPr>
        <w:t xml:space="preserve">, Agra is indeed a sneak peek into the architectural history and legacy of the Mughal </w:t>
      </w:r>
      <w:proofErr w:type="gramStart"/>
      <w:r w:rsidRPr="00E32D45">
        <w:rPr>
          <w:rFonts w:ascii="Consolas" w:eastAsia="Times New Roman" w:hAnsi="Consolas" w:cs="Times New Roman"/>
          <w:color w:val="CE9178"/>
          <w:sz w:val="32"/>
          <w:szCs w:val="32"/>
        </w:rPr>
        <w:t>empire</w:t>
      </w:r>
      <w:proofErr w:type="gramEnd"/>
      <w:r w:rsidRPr="00E32D45">
        <w:rPr>
          <w:rFonts w:ascii="Consolas" w:eastAsia="Times New Roman" w:hAnsi="Consolas" w:cs="Times New Roman"/>
          <w:color w:val="CE9178"/>
          <w:sz w:val="32"/>
          <w:szCs w:val="32"/>
        </w:rPr>
        <w:t xml:space="preserve">. The city forms part of the popular Golden Triangle Circuit for tourists along with Delhi and Jaipur and also a part of the Uttar Pradesh Heritage Arc including Varanasi and </w:t>
      </w:r>
      <w:proofErr w:type="spellStart"/>
      <w:r w:rsidRPr="00E32D45">
        <w:rPr>
          <w:rFonts w:ascii="Consolas" w:eastAsia="Times New Roman" w:hAnsi="Consolas" w:cs="Times New Roman"/>
          <w:color w:val="CE9178"/>
          <w:sz w:val="32"/>
          <w:szCs w:val="32"/>
        </w:rPr>
        <w:t>Lucknow</w:t>
      </w:r>
      <w:proofErr w:type="spellEnd"/>
      <w:r w:rsidRPr="00E32D45">
        <w:rPr>
          <w:rFonts w:ascii="Consolas" w:eastAsia="Times New Roman" w:hAnsi="Consolas" w:cs="Times New Roman"/>
          <w:color w:val="CE9178"/>
          <w:sz w:val="32"/>
          <w:szCs w:val="32"/>
        </w:rPr>
        <w:t xml:space="preserve">. Agra is a heaven for history fanatics, architecture buffs and foodies, all alike. It’s famous for its </w:t>
      </w:r>
      <w:proofErr w:type="spellStart"/>
      <w:r w:rsidRPr="00E32D45">
        <w:rPr>
          <w:rFonts w:ascii="Consolas" w:eastAsia="Times New Roman" w:hAnsi="Consolas" w:cs="Times New Roman"/>
          <w:color w:val="CE9178"/>
          <w:sz w:val="32"/>
          <w:szCs w:val="32"/>
        </w:rPr>
        <w:t>Petha</w:t>
      </w:r>
      <w:proofErr w:type="spellEnd"/>
      <w:r w:rsidRPr="00E32D45">
        <w:rPr>
          <w:rFonts w:ascii="Consolas" w:eastAsia="Times New Roman" w:hAnsi="Consolas" w:cs="Times New Roman"/>
          <w:color w:val="CE9178"/>
          <w:sz w:val="32"/>
          <w:szCs w:val="32"/>
        </w:rPr>
        <w:t xml:space="preserve"> and also well-known for its marble </w:t>
      </w:r>
      <w:proofErr w:type="spellStart"/>
      <w:r w:rsidRPr="00E32D45">
        <w:rPr>
          <w:rFonts w:ascii="Consolas" w:eastAsia="Times New Roman" w:hAnsi="Consolas" w:cs="Times New Roman"/>
          <w:color w:val="CE9178"/>
          <w:sz w:val="32"/>
          <w:szCs w:val="32"/>
        </w:rPr>
        <w:t>artefacts</w:t>
      </w:r>
      <w:proofErr w:type="spellEnd"/>
      <w:r w:rsidRPr="00E32D45">
        <w:rPr>
          <w:rFonts w:ascii="Consolas" w:eastAsia="Times New Roman" w:hAnsi="Consolas" w:cs="Times New Roman"/>
          <w:color w:val="CE9178"/>
          <w:sz w:val="32"/>
          <w:szCs w:val="32"/>
        </w:rPr>
        <w:t>. Agra is therefore among the must-visit destinations in Uttar Pradesh for anyone living in or visiting India</w:t>
      </w:r>
      <w:r w:rsidR="008219B9" w:rsidRPr="005318B4">
        <w:rPr>
          <w:rFonts w:ascii="Arial" w:hAnsi="Arial" w:cs="Arial"/>
          <w:color w:val="000000"/>
          <w:sz w:val="32"/>
          <w:szCs w:val="32"/>
        </w:rPr>
        <w:tab/>
      </w:r>
    </w:p>
    <w:p w:rsidR="00AE3B3A" w:rsidRPr="005318B4" w:rsidRDefault="00AE3B3A" w:rsidP="00AE3B3A">
      <w:pPr>
        <w:pStyle w:val="Heading2"/>
        <w:shd w:val="clear" w:color="auto" w:fill="FFFFFF"/>
        <w:spacing w:before="0" w:after="225"/>
        <w:rPr>
          <w:rFonts w:ascii="Arial" w:hAnsi="Arial" w:cs="Arial"/>
          <w:color w:val="000000"/>
          <w:sz w:val="32"/>
          <w:szCs w:val="32"/>
        </w:rPr>
      </w:pPr>
      <w:r w:rsidRPr="005318B4">
        <w:rPr>
          <w:rFonts w:ascii="Arial" w:hAnsi="Arial" w:cs="Arial"/>
          <w:color w:val="000000"/>
          <w:sz w:val="32"/>
          <w:szCs w:val="32"/>
        </w:rPr>
        <w:t xml:space="preserve">D. </w:t>
      </w:r>
      <w:proofErr w:type="spellStart"/>
      <w:proofErr w:type="gramStart"/>
      <w:r w:rsidRPr="005318B4">
        <w:rPr>
          <w:rFonts w:ascii="Arial" w:hAnsi="Arial" w:cs="Arial"/>
          <w:color w:val="000000"/>
          <w:sz w:val="32"/>
          <w:szCs w:val="32"/>
        </w:rPr>
        <w:t>Vrindavan</w:t>
      </w:r>
      <w:proofErr w:type="spellEnd"/>
      <w:r w:rsidR="005318B4">
        <w:rPr>
          <w:rFonts w:ascii="Arial" w:hAnsi="Arial" w:cs="Arial"/>
          <w:color w:val="000000"/>
          <w:sz w:val="32"/>
          <w:szCs w:val="32"/>
        </w:rPr>
        <w:t xml:space="preserve"> :</w:t>
      </w:r>
      <w:proofErr w:type="gramEnd"/>
      <w:r w:rsidR="005318B4">
        <w:rPr>
          <w:rFonts w:ascii="Arial" w:hAnsi="Arial" w:cs="Arial"/>
          <w:color w:val="000000"/>
          <w:sz w:val="32"/>
          <w:szCs w:val="32"/>
        </w:rPr>
        <w:t>-</w:t>
      </w:r>
    </w:p>
    <w:p w:rsidR="00AE3B3A" w:rsidRPr="005318B4" w:rsidRDefault="00AE3B3A" w:rsidP="00AE3B3A">
      <w:pPr>
        <w:pStyle w:val="NormalWeb"/>
        <w:shd w:val="clear" w:color="auto" w:fill="FFFFFF"/>
        <w:spacing w:before="0" w:beforeAutospacing="0" w:after="420" w:afterAutospacing="0"/>
        <w:rPr>
          <w:rFonts w:ascii="Arial" w:hAnsi="Arial" w:cs="Arial"/>
          <w:color w:val="555555"/>
          <w:sz w:val="32"/>
          <w:szCs w:val="32"/>
        </w:rPr>
      </w:pPr>
      <w:r w:rsidRPr="005318B4">
        <w:rPr>
          <w:rFonts w:ascii="Arial" w:hAnsi="Arial" w:cs="Arial"/>
          <w:color w:val="555555"/>
          <w:sz w:val="32"/>
          <w:szCs w:val="32"/>
        </w:rPr>
        <w:t xml:space="preserve">Located only 10 km. away from each other, Mathura and </w:t>
      </w:r>
      <w:proofErr w:type="spellStart"/>
      <w:r w:rsidRPr="005318B4">
        <w:rPr>
          <w:rFonts w:ascii="Arial" w:hAnsi="Arial" w:cs="Arial"/>
          <w:color w:val="555555"/>
          <w:sz w:val="32"/>
          <w:szCs w:val="32"/>
        </w:rPr>
        <w:t>Vrindavan</w:t>
      </w:r>
      <w:proofErr w:type="spellEnd"/>
      <w:r w:rsidRPr="005318B4">
        <w:rPr>
          <w:rFonts w:ascii="Arial" w:hAnsi="Arial" w:cs="Arial"/>
          <w:color w:val="555555"/>
          <w:sz w:val="32"/>
          <w:szCs w:val="32"/>
        </w:rPr>
        <w:t xml:space="preserve"> are often considered twin cities. One of the oldest cities on the banks of Yamuna, </w:t>
      </w:r>
      <w:proofErr w:type="spellStart"/>
      <w:r w:rsidRPr="005318B4">
        <w:rPr>
          <w:rFonts w:ascii="Arial" w:hAnsi="Arial" w:cs="Arial"/>
          <w:color w:val="555555"/>
          <w:sz w:val="32"/>
          <w:szCs w:val="32"/>
        </w:rPr>
        <w:t>Vrindavan</w:t>
      </w:r>
      <w:proofErr w:type="spellEnd"/>
      <w:r w:rsidRPr="005318B4">
        <w:rPr>
          <w:rFonts w:ascii="Arial" w:hAnsi="Arial" w:cs="Arial"/>
          <w:color w:val="555555"/>
          <w:sz w:val="32"/>
          <w:szCs w:val="32"/>
        </w:rPr>
        <w:t xml:space="preserve"> is considered to be one of the most important places of pilgrimage for the devotees of Lord Krishna. Considered to be his childhood abode, the city of </w:t>
      </w:r>
      <w:proofErr w:type="spellStart"/>
      <w:r w:rsidRPr="005318B4">
        <w:rPr>
          <w:rFonts w:ascii="Arial" w:hAnsi="Arial" w:cs="Arial"/>
          <w:color w:val="555555"/>
          <w:sz w:val="32"/>
          <w:szCs w:val="32"/>
        </w:rPr>
        <w:t>Vrindavan</w:t>
      </w:r>
      <w:proofErr w:type="spellEnd"/>
      <w:r w:rsidRPr="005318B4">
        <w:rPr>
          <w:rFonts w:ascii="Arial" w:hAnsi="Arial" w:cs="Arial"/>
          <w:color w:val="555555"/>
          <w:sz w:val="32"/>
          <w:szCs w:val="32"/>
        </w:rPr>
        <w:t xml:space="preserve">, which is located along the waters of river </w:t>
      </w:r>
      <w:proofErr w:type="gramStart"/>
      <w:r w:rsidRPr="005318B4">
        <w:rPr>
          <w:rFonts w:ascii="Arial" w:hAnsi="Arial" w:cs="Arial"/>
          <w:color w:val="555555"/>
          <w:sz w:val="32"/>
          <w:szCs w:val="32"/>
        </w:rPr>
        <w:t>Yamuna</w:t>
      </w:r>
      <w:proofErr w:type="gramEnd"/>
      <w:r w:rsidRPr="005318B4">
        <w:rPr>
          <w:rFonts w:ascii="Arial" w:hAnsi="Arial" w:cs="Arial"/>
          <w:color w:val="555555"/>
          <w:sz w:val="32"/>
          <w:szCs w:val="32"/>
        </w:rPr>
        <w:t xml:space="preserve"> hosts hundreds of Lord Krishna and </w:t>
      </w:r>
      <w:proofErr w:type="spellStart"/>
      <w:r w:rsidRPr="005318B4">
        <w:rPr>
          <w:rFonts w:ascii="Arial" w:hAnsi="Arial" w:cs="Arial"/>
          <w:color w:val="555555"/>
          <w:sz w:val="32"/>
          <w:szCs w:val="32"/>
        </w:rPr>
        <w:t>Radha</w:t>
      </w:r>
      <w:proofErr w:type="spellEnd"/>
      <w:r w:rsidRPr="005318B4">
        <w:rPr>
          <w:rFonts w:ascii="Arial" w:hAnsi="Arial" w:cs="Arial"/>
          <w:color w:val="555555"/>
          <w:sz w:val="32"/>
          <w:szCs w:val="32"/>
        </w:rPr>
        <w:t xml:space="preserve"> temples scattered throughout. The most famous of them are </w:t>
      </w:r>
      <w:proofErr w:type="spellStart"/>
      <w:r w:rsidRPr="005318B4">
        <w:rPr>
          <w:rFonts w:ascii="Arial" w:hAnsi="Arial" w:cs="Arial"/>
          <w:color w:val="555555"/>
          <w:sz w:val="32"/>
          <w:szCs w:val="32"/>
        </w:rPr>
        <w:t>Banke</w:t>
      </w:r>
      <w:proofErr w:type="spellEnd"/>
      <w:r w:rsidRPr="005318B4">
        <w:rPr>
          <w:rFonts w:ascii="Arial" w:hAnsi="Arial" w:cs="Arial"/>
          <w:color w:val="555555"/>
          <w:sz w:val="32"/>
          <w:szCs w:val="32"/>
        </w:rPr>
        <w:t xml:space="preserve"> </w:t>
      </w:r>
      <w:proofErr w:type="spellStart"/>
      <w:r w:rsidRPr="005318B4">
        <w:rPr>
          <w:rFonts w:ascii="Arial" w:hAnsi="Arial" w:cs="Arial"/>
          <w:color w:val="555555"/>
          <w:sz w:val="32"/>
          <w:szCs w:val="32"/>
        </w:rPr>
        <w:t>Bihari</w:t>
      </w:r>
      <w:proofErr w:type="spellEnd"/>
      <w:r w:rsidRPr="005318B4">
        <w:rPr>
          <w:rFonts w:ascii="Arial" w:hAnsi="Arial" w:cs="Arial"/>
          <w:color w:val="555555"/>
          <w:sz w:val="32"/>
          <w:szCs w:val="32"/>
        </w:rPr>
        <w:t xml:space="preserve"> temple and the world-famous ISKCON temple. The name of the city has been derived from </w:t>
      </w:r>
      <w:proofErr w:type="spellStart"/>
      <w:r w:rsidRPr="005318B4">
        <w:rPr>
          <w:rFonts w:ascii="Arial" w:hAnsi="Arial" w:cs="Arial"/>
          <w:color w:val="555555"/>
          <w:sz w:val="32"/>
          <w:szCs w:val="32"/>
        </w:rPr>
        <w:t>Vrinda</w:t>
      </w:r>
      <w:proofErr w:type="spellEnd"/>
      <w:r w:rsidRPr="005318B4">
        <w:rPr>
          <w:rFonts w:ascii="Arial" w:hAnsi="Arial" w:cs="Arial"/>
          <w:color w:val="555555"/>
          <w:sz w:val="32"/>
          <w:szCs w:val="32"/>
        </w:rPr>
        <w:t xml:space="preserve"> (meaning basil) and Van (meaning grove) which perhaps refer to the two small groves at </w:t>
      </w:r>
      <w:proofErr w:type="spellStart"/>
      <w:r w:rsidRPr="005318B4">
        <w:rPr>
          <w:rFonts w:ascii="Arial" w:hAnsi="Arial" w:cs="Arial"/>
          <w:color w:val="555555"/>
          <w:sz w:val="32"/>
          <w:szCs w:val="32"/>
        </w:rPr>
        <w:t>Nidhivan</w:t>
      </w:r>
      <w:proofErr w:type="spellEnd"/>
      <w:r w:rsidRPr="005318B4">
        <w:rPr>
          <w:rFonts w:ascii="Arial" w:hAnsi="Arial" w:cs="Arial"/>
          <w:color w:val="555555"/>
          <w:sz w:val="32"/>
          <w:szCs w:val="32"/>
        </w:rPr>
        <w:t xml:space="preserve"> and </w:t>
      </w:r>
      <w:proofErr w:type="spellStart"/>
      <w:r w:rsidRPr="005318B4">
        <w:rPr>
          <w:rFonts w:ascii="Arial" w:hAnsi="Arial" w:cs="Arial"/>
          <w:color w:val="555555"/>
          <w:sz w:val="32"/>
          <w:szCs w:val="32"/>
        </w:rPr>
        <w:t>Seva</w:t>
      </w:r>
      <w:proofErr w:type="spellEnd"/>
      <w:r w:rsidRPr="005318B4">
        <w:rPr>
          <w:rFonts w:ascii="Arial" w:hAnsi="Arial" w:cs="Arial"/>
          <w:color w:val="555555"/>
          <w:sz w:val="32"/>
          <w:szCs w:val="32"/>
        </w:rPr>
        <w:t xml:space="preserve"> </w:t>
      </w:r>
      <w:proofErr w:type="spellStart"/>
      <w:r w:rsidRPr="005318B4">
        <w:rPr>
          <w:rFonts w:ascii="Arial" w:hAnsi="Arial" w:cs="Arial"/>
          <w:color w:val="555555"/>
          <w:sz w:val="32"/>
          <w:szCs w:val="32"/>
        </w:rPr>
        <w:t>Kunj</w:t>
      </w:r>
      <w:proofErr w:type="spellEnd"/>
      <w:r w:rsidRPr="005318B4">
        <w:rPr>
          <w:rFonts w:ascii="Arial" w:hAnsi="Arial" w:cs="Arial"/>
          <w:color w:val="555555"/>
          <w:sz w:val="32"/>
          <w:szCs w:val="32"/>
        </w:rPr>
        <w:t xml:space="preserve">. Since </w:t>
      </w:r>
      <w:proofErr w:type="spellStart"/>
      <w:r w:rsidRPr="005318B4">
        <w:rPr>
          <w:rFonts w:ascii="Arial" w:hAnsi="Arial" w:cs="Arial"/>
          <w:color w:val="555555"/>
          <w:sz w:val="32"/>
          <w:szCs w:val="32"/>
        </w:rPr>
        <w:t>Vrindavan</w:t>
      </w:r>
      <w:proofErr w:type="spellEnd"/>
      <w:r w:rsidRPr="005318B4">
        <w:rPr>
          <w:rFonts w:ascii="Arial" w:hAnsi="Arial" w:cs="Arial"/>
          <w:color w:val="555555"/>
          <w:sz w:val="32"/>
          <w:szCs w:val="32"/>
        </w:rPr>
        <w:t xml:space="preserve"> is considered to be a sacred place, a large number of people come here to renounce their worldly life.</w:t>
      </w:r>
    </w:p>
    <w:p w:rsidR="00A06612" w:rsidRPr="005318B4" w:rsidRDefault="005318B4" w:rsidP="005318B4">
      <w:pPr>
        <w:pStyle w:val="Heading2"/>
        <w:shd w:val="clear" w:color="auto" w:fill="FFFFFF"/>
        <w:spacing w:before="300" w:after="150"/>
        <w:rPr>
          <w:rFonts w:ascii="Arial" w:hAnsi="Arial" w:cs="Arial"/>
          <w:b w:val="0"/>
          <w:bCs w:val="0"/>
          <w:color w:val="333333"/>
          <w:sz w:val="32"/>
          <w:szCs w:val="32"/>
        </w:rPr>
      </w:pPr>
      <w:r>
        <w:rPr>
          <w:rStyle w:val="Strong"/>
          <w:rFonts w:ascii="Arial" w:hAnsi="Arial" w:cs="Arial"/>
          <w:b/>
          <w:bCs/>
          <w:color w:val="333333"/>
          <w:sz w:val="32"/>
          <w:szCs w:val="32"/>
        </w:rPr>
        <w:lastRenderedPageBreak/>
        <w:t>E-</w:t>
      </w:r>
      <w:proofErr w:type="spellStart"/>
      <w:r w:rsidR="00A06612" w:rsidRPr="005318B4">
        <w:rPr>
          <w:rStyle w:val="Strong"/>
          <w:rFonts w:ascii="Arial" w:hAnsi="Arial" w:cs="Arial"/>
          <w:b/>
          <w:bCs/>
          <w:color w:val="333333"/>
          <w:sz w:val="32"/>
          <w:szCs w:val="32"/>
        </w:rPr>
        <w:t>Prayagraj</w:t>
      </w:r>
      <w:proofErr w:type="spellEnd"/>
      <w:r w:rsidR="00A06612" w:rsidRPr="005318B4">
        <w:rPr>
          <w:rStyle w:val="Strong"/>
          <w:rFonts w:ascii="Arial" w:hAnsi="Arial" w:cs="Arial"/>
          <w:b/>
          <w:bCs/>
          <w:color w:val="333333"/>
          <w:sz w:val="32"/>
          <w:szCs w:val="32"/>
        </w:rPr>
        <w:t xml:space="preserve"> (Allahabad)</w:t>
      </w:r>
      <w:r>
        <w:rPr>
          <w:rStyle w:val="Strong"/>
          <w:rFonts w:ascii="Arial" w:hAnsi="Arial" w:cs="Arial"/>
          <w:b/>
          <w:bCs/>
          <w:color w:val="333333"/>
          <w:sz w:val="32"/>
          <w:szCs w:val="32"/>
        </w:rPr>
        <w:t>:-</w:t>
      </w:r>
      <w:r w:rsidRPr="005318B4">
        <w:rPr>
          <w:rFonts w:ascii="Arial" w:hAnsi="Arial" w:cs="Arial"/>
          <w:color w:val="333333"/>
          <w:sz w:val="32"/>
          <w:szCs w:val="32"/>
        </w:rPr>
        <w:t xml:space="preserve"> </w:t>
      </w:r>
    </w:p>
    <w:p w:rsidR="00A06612" w:rsidRPr="005318B4" w:rsidRDefault="00A06612" w:rsidP="00A06612">
      <w:pPr>
        <w:pStyle w:val="NormalWeb"/>
        <w:shd w:val="clear" w:color="auto" w:fill="FFFFFF"/>
        <w:spacing w:before="0" w:beforeAutospacing="0" w:after="150" w:afterAutospacing="0"/>
        <w:rPr>
          <w:rFonts w:ascii="Arial" w:hAnsi="Arial" w:cs="Arial"/>
          <w:color w:val="333333"/>
          <w:sz w:val="32"/>
          <w:szCs w:val="32"/>
        </w:rPr>
      </w:pPr>
      <w:proofErr w:type="spellStart"/>
      <w:r w:rsidRPr="005318B4">
        <w:rPr>
          <w:rFonts w:ascii="Arial" w:hAnsi="Arial" w:cs="Arial"/>
          <w:color w:val="333333"/>
          <w:sz w:val="32"/>
          <w:szCs w:val="32"/>
        </w:rPr>
        <w:t>Prayagraj</w:t>
      </w:r>
      <w:proofErr w:type="spellEnd"/>
      <w:r w:rsidRPr="005318B4">
        <w:rPr>
          <w:rFonts w:ascii="Arial" w:hAnsi="Arial" w:cs="Arial"/>
          <w:color w:val="333333"/>
          <w:sz w:val="32"/>
          <w:szCs w:val="32"/>
        </w:rPr>
        <w:t xml:space="preserve"> is officially known as Allahabad and is one of the most important</w:t>
      </w:r>
      <w:r w:rsidRPr="005318B4">
        <w:rPr>
          <w:rFonts w:ascii="Arial" w:hAnsi="Arial" w:cs="Arial"/>
          <w:b/>
          <w:bCs/>
          <w:color w:val="333333"/>
          <w:sz w:val="32"/>
          <w:szCs w:val="32"/>
        </w:rPr>
        <w:t> places to visit Uttar Pradesh</w:t>
      </w:r>
      <w:r w:rsidRPr="005318B4">
        <w:rPr>
          <w:rFonts w:ascii="Arial" w:hAnsi="Arial" w:cs="Arial"/>
          <w:color w:val="333333"/>
          <w:sz w:val="32"/>
          <w:szCs w:val="32"/>
        </w:rPr>
        <w:t xml:space="preserve"> has to offer. It is home to the famous </w:t>
      </w:r>
      <w:proofErr w:type="spellStart"/>
      <w:r w:rsidRPr="005318B4">
        <w:rPr>
          <w:rFonts w:ascii="Arial" w:hAnsi="Arial" w:cs="Arial"/>
          <w:color w:val="333333"/>
          <w:sz w:val="32"/>
          <w:szCs w:val="32"/>
        </w:rPr>
        <w:t>Triveni</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Sangam</w:t>
      </w:r>
      <w:proofErr w:type="spellEnd"/>
      <w:r w:rsidRPr="005318B4">
        <w:rPr>
          <w:rFonts w:ascii="Arial" w:hAnsi="Arial" w:cs="Arial"/>
          <w:color w:val="333333"/>
          <w:sz w:val="32"/>
          <w:szCs w:val="32"/>
        </w:rPr>
        <w:t xml:space="preserve">, or the meeting points of the Ganga, Yamuna, and </w:t>
      </w:r>
      <w:proofErr w:type="spellStart"/>
      <w:r w:rsidRPr="005318B4">
        <w:rPr>
          <w:rFonts w:ascii="Arial" w:hAnsi="Arial" w:cs="Arial"/>
          <w:color w:val="333333"/>
          <w:sz w:val="32"/>
          <w:szCs w:val="32"/>
        </w:rPr>
        <w:t>Saraswati</w:t>
      </w:r>
      <w:proofErr w:type="spellEnd"/>
      <w:r w:rsidRPr="005318B4">
        <w:rPr>
          <w:rFonts w:ascii="Arial" w:hAnsi="Arial" w:cs="Arial"/>
          <w:color w:val="333333"/>
          <w:sz w:val="32"/>
          <w:szCs w:val="32"/>
        </w:rPr>
        <w:t xml:space="preserve"> rivers. Allahabad is situated at the site of the ancient city of </w:t>
      </w:r>
      <w:proofErr w:type="spellStart"/>
      <w:r w:rsidRPr="005318B4">
        <w:rPr>
          <w:rFonts w:ascii="Arial" w:hAnsi="Arial" w:cs="Arial"/>
          <w:color w:val="333333"/>
          <w:sz w:val="32"/>
          <w:szCs w:val="32"/>
        </w:rPr>
        <w:t>Prayag</w:t>
      </w:r>
      <w:proofErr w:type="spellEnd"/>
      <w:r w:rsidRPr="005318B4">
        <w:rPr>
          <w:rFonts w:ascii="Arial" w:hAnsi="Arial" w:cs="Arial"/>
          <w:color w:val="333333"/>
          <w:sz w:val="32"/>
          <w:szCs w:val="32"/>
        </w:rPr>
        <w:t xml:space="preserve"> and annually hosts the </w:t>
      </w:r>
      <w:proofErr w:type="spellStart"/>
      <w:r w:rsidRPr="005318B4">
        <w:rPr>
          <w:rFonts w:ascii="Arial" w:hAnsi="Arial" w:cs="Arial"/>
          <w:color w:val="333333"/>
          <w:sz w:val="32"/>
          <w:szCs w:val="32"/>
        </w:rPr>
        <w:t>Maha</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Kumbh</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Mela</w:t>
      </w:r>
      <w:proofErr w:type="spellEnd"/>
      <w:r w:rsidRPr="005318B4">
        <w:rPr>
          <w:rFonts w:ascii="Arial" w:hAnsi="Arial" w:cs="Arial"/>
          <w:color w:val="333333"/>
          <w:sz w:val="32"/>
          <w:szCs w:val="32"/>
        </w:rPr>
        <w:t>, one of the biggest Hindu gatherings in the world. </w:t>
      </w:r>
    </w:p>
    <w:p w:rsidR="00A06612" w:rsidRPr="005318B4" w:rsidRDefault="00A06612" w:rsidP="00A06612">
      <w:pPr>
        <w:pStyle w:val="NormalWeb"/>
        <w:shd w:val="clear" w:color="auto" w:fill="FFFFFF"/>
        <w:spacing w:before="0" w:beforeAutospacing="0" w:after="150" w:afterAutospacing="0"/>
        <w:rPr>
          <w:rFonts w:ascii="Arial" w:hAnsi="Arial" w:cs="Arial"/>
          <w:color w:val="333333"/>
          <w:sz w:val="32"/>
          <w:szCs w:val="32"/>
        </w:rPr>
      </w:pPr>
      <w:r w:rsidRPr="005318B4">
        <w:rPr>
          <w:rFonts w:ascii="Arial" w:hAnsi="Arial" w:cs="Arial"/>
          <w:color w:val="333333"/>
          <w:sz w:val="32"/>
          <w:szCs w:val="32"/>
        </w:rPr>
        <w:t xml:space="preserve">In Allahabad, there are numerous places to visit, including the UNESCO World Heritage Site of Allahabad Fort, Chandra </w:t>
      </w:r>
      <w:proofErr w:type="spellStart"/>
      <w:r w:rsidRPr="005318B4">
        <w:rPr>
          <w:rFonts w:ascii="Arial" w:hAnsi="Arial" w:cs="Arial"/>
          <w:color w:val="333333"/>
          <w:sz w:val="32"/>
          <w:szCs w:val="32"/>
        </w:rPr>
        <w:t>Shekhar</w:t>
      </w:r>
      <w:proofErr w:type="spellEnd"/>
      <w:r w:rsidRPr="005318B4">
        <w:rPr>
          <w:rFonts w:ascii="Arial" w:hAnsi="Arial" w:cs="Arial"/>
          <w:color w:val="333333"/>
          <w:sz w:val="32"/>
          <w:szCs w:val="32"/>
        </w:rPr>
        <w:t xml:space="preserve"> Azad Park, All Saints Cathedral, the ancestral home of the </w:t>
      </w:r>
      <w:proofErr w:type="spellStart"/>
      <w:r w:rsidRPr="005318B4">
        <w:rPr>
          <w:rFonts w:ascii="Arial" w:hAnsi="Arial" w:cs="Arial"/>
          <w:color w:val="333333"/>
          <w:sz w:val="32"/>
          <w:szCs w:val="32"/>
        </w:rPr>
        <w:t>Nehrus</w:t>
      </w:r>
      <w:proofErr w:type="spellEnd"/>
      <w:r w:rsidRPr="005318B4">
        <w:rPr>
          <w:rFonts w:ascii="Arial" w:hAnsi="Arial" w:cs="Arial"/>
          <w:color w:val="333333"/>
          <w:sz w:val="32"/>
          <w:szCs w:val="32"/>
        </w:rPr>
        <w:t>, and Allahabad Museum.</w:t>
      </w:r>
    </w:p>
    <w:p w:rsidR="00AE3B3A" w:rsidRPr="005318B4" w:rsidRDefault="00A06612" w:rsidP="00AE3B3A">
      <w:pPr>
        <w:pStyle w:val="NormalWeb"/>
        <w:shd w:val="clear" w:color="auto" w:fill="FFFFFF"/>
        <w:spacing w:before="0" w:beforeAutospacing="0" w:after="420" w:afterAutospacing="0"/>
        <w:rPr>
          <w:rFonts w:ascii="Arial" w:hAnsi="Arial" w:cs="Arial"/>
          <w:b/>
          <w:color w:val="555555"/>
          <w:sz w:val="32"/>
          <w:szCs w:val="32"/>
        </w:rPr>
      </w:pPr>
      <w:proofErr w:type="gramStart"/>
      <w:r w:rsidRPr="005318B4">
        <w:rPr>
          <w:rFonts w:ascii="Arial" w:hAnsi="Arial" w:cs="Arial"/>
          <w:b/>
          <w:color w:val="555555"/>
          <w:sz w:val="32"/>
          <w:szCs w:val="32"/>
        </w:rPr>
        <w:t>3.MP</w:t>
      </w:r>
      <w:proofErr w:type="gramEnd"/>
    </w:p>
    <w:p w:rsidR="005A0A28" w:rsidRPr="005318B4" w:rsidRDefault="005A0A28" w:rsidP="005318B4">
      <w:pPr>
        <w:pStyle w:val="Heading2"/>
        <w:shd w:val="clear" w:color="auto" w:fill="FFFFFF"/>
        <w:spacing w:line="312" w:lineRule="atLeast"/>
        <w:jc w:val="both"/>
        <w:rPr>
          <w:rFonts w:ascii="Helvetica" w:hAnsi="Helvetica"/>
          <w:b w:val="0"/>
          <w:bCs w:val="0"/>
          <w:color w:val="610B38"/>
          <w:sz w:val="32"/>
          <w:szCs w:val="32"/>
        </w:rPr>
      </w:pPr>
      <w:r w:rsidRPr="005318B4">
        <w:rPr>
          <w:rFonts w:ascii="Arial" w:hAnsi="Arial" w:cs="Arial"/>
          <w:color w:val="555555"/>
          <w:sz w:val="32"/>
          <w:szCs w:val="32"/>
        </w:rPr>
        <w:t>A-</w:t>
      </w:r>
      <w:r w:rsidRPr="005318B4">
        <w:rPr>
          <w:rFonts w:ascii="Segoe UI" w:hAnsi="Segoe UI" w:cs="Segoe UI"/>
          <w:color w:val="333333"/>
          <w:sz w:val="32"/>
          <w:szCs w:val="32"/>
          <w:shd w:val="clear" w:color="auto" w:fill="FFFFFF"/>
        </w:rPr>
        <w:t xml:space="preserve"> </w:t>
      </w:r>
      <w:proofErr w:type="spellStart"/>
      <w:r w:rsidRPr="005318B4">
        <w:rPr>
          <w:rFonts w:ascii="Helvetica" w:hAnsi="Helvetica"/>
          <w:b w:val="0"/>
          <w:bCs w:val="0"/>
          <w:color w:val="610B38"/>
          <w:sz w:val="32"/>
          <w:szCs w:val="32"/>
        </w:rPr>
        <w:t>Khajuraho</w:t>
      </w:r>
      <w:proofErr w:type="spellEnd"/>
    </w:p>
    <w:p w:rsidR="005318B4" w:rsidRPr="005318B4" w:rsidRDefault="005A0A28" w:rsidP="005318B4">
      <w:pPr>
        <w:pStyle w:val="NormalWeb"/>
        <w:shd w:val="clear" w:color="auto" w:fill="FFFFFF"/>
        <w:spacing w:before="0" w:beforeAutospacing="0" w:after="420" w:afterAutospacing="0"/>
        <w:rPr>
          <w:rFonts w:ascii="Segoe UI" w:hAnsi="Segoe UI" w:cs="Segoe UI"/>
          <w:color w:val="333333"/>
          <w:sz w:val="32"/>
          <w:szCs w:val="32"/>
          <w:shd w:val="clear" w:color="auto" w:fill="FFFFFF"/>
        </w:rPr>
      </w:pPr>
      <w:proofErr w:type="spellStart"/>
      <w:r w:rsidRPr="005318B4">
        <w:rPr>
          <w:rFonts w:ascii="Segoe UI" w:hAnsi="Segoe UI" w:cs="Segoe UI"/>
          <w:color w:val="333333"/>
          <w:sz w:val="32"/>
          <w:szCs w:val="32"/>
          <w:shd w:val="clear" w:color="auto" w:fill="FFFFFF"/>
        </w:rPr>
        <w:t>Khajuraho</w:t>
      </w:r>
      <w:proofErr w:type="spellEnd"/>
      <w:r w:rsidRPr="005318B4">
        <w:rPr>
          <w:rFonts w:ascii="Segoe UI" w:hAnsi="Segoe UI" w:cs="Segoe UI"/>
          <w:color w:val="333333"/>
          <w:sz w:val="32"/>
          <w:szCs w:val="32"/>
          <w:shd w:val="clear" w:color="auto" w:fill="FFFFFF"/>
        </w:rPr>
        <w:t xml:space="preserve"> is a very special city and tourist destination in Madhya Pradesh located in the middle of India, which is famous for its ancient and medieval temples in the nation and worldwide. </w:t>
      </w:r>
      <w:proofErr w:type="spellStart"/>
      <w:r w:rsidRPr="005318B4">
        <w:rPr>
          <w:rFonts w:ascii="Segoe UI" w:hAnsi="Segoe UI" w:cs="Segoe UI"/>
          <w:color w:val="333333"/>
          <w:sz w:val="32"/>
          <w:szCs w:val="32"/>
          <w:shd w:val="clear" w:color="auto" w:fill="FFFFFF"/>
        </w:rPr>
        <w:t>Khajuraho</w:t>
      </w:r>
      <w:proofErr w:type="spellEnd"/>
      <w:r w:rsidRPr="005318B4">
        <w:rPr>
          <w:rFonts w:ascii="Segoe UI" w:hAnsi="Segoe UI" w:cs="Segoe UI"/>
          <w:color w:val="333333"/>
          <w:sz w:val="32"/>
          <w:szCs w:val="32"/>
          <w:shd w:val="clear" w:color="auto" w:fill="FFFFFF"/>
        </w:rPr>
        <w:t xml:space="preserve">, the curious land of </w:t>
      </w:r>
      <w:proofErr w:type="spellStart"/>
      <w:r w:rsidRPr="005318B4">
        <w:rPr>
          <w:rFonts w:ascii="Segoe UI" w:hAnsi="Segoe UI" w:cs="Segoe UI"/>
          <w:color w:val="333333"/>
          <w:sz w:val="32"/>
          <w:szCs w:val="32"/>
          <w:shd w:val="clear" w:color="auto" w:fill="FFFFFF"/>
        </w:rPr>
        <w:t>Kamasutra</w:t>
      </w:r>
      <w:proofErr w:type="spellEnd"/>
      <w:r w:rsidRPr="005318B4">
        <w:rPr>
          <w:rFonts w:ascii="Segoe UI" w:hAnsi="Segoe UI" w:cs="Segoe UI"/>
          <w:color w:val="333333"/>
          <w:sz w:val="32"/>
          <w:szCs w:val="32"/>
          <w:shd w:val="clear" w:color="auto" w:fill="FFFFFF"/>
        </w:rPr>
        <w:t xml:space="preserve"> in Madhya Pradesh, has drawn visitors worldwide. This little village in the </w:t>
      </w:r>
      <w:proofErr w:type="spellStart"/>
      <w:r w:rsidRPr="005318B4">
        <w:rPr>
          <w:rFonts w:ascii="Segoe UI" w:hAnsi="Segoe UI" w:cs="Segoe UI"/>
          <w:color w:val="333333"/>
          <w:sz w:val="32"/>
          <w:szCs w:val="32"/>
          <w:shd w:val="clear" w:color="auto" w:fill="FFFFFF"/>
        </w:rPr>
        <w:t>Chhatarpur</w:t>
      </w:r>
      <w:proofErr w:type="spellEnd"/>
      <w:r w:rsidRPr="005318B4">
        <w:rPr>
          <w:rFonts w:ascii="Segoe UI" w:hAnsi="Segoe UI" w:cs="Segoe UI"/>
          <w:color w:val="333333"/>
          <w:sz w:val="32"/>
          <w:szCs w:val="32"/>
          <w:shd w:val="clear" w:color="auto" w:fill="FFFFFF"/>
        </w:rPr>
        <w:t xml:space="preserve"> district is well known for its good suggestive set of memorials, which has made its standing on the list of UNESCO World Heritage Sites.</w:t>
      </w:r>
    </w:p>
    <w:p w:rsidR="005A0A28" w:rsidRPr="005318B4" w:rsidRDefault="005A0A28" w:rsidP="005318B4">
      <w:pPr>
        <w:pStyle w:val="NormalWeb"/>
        <w:shd w:val="clear" w:color="auto" w:fill="FFFFFF"/>
        <w:spacing w:before="0" w:beforeAutospacing="0" w:after="420" w:afterAutospacing="0"/>
        <w:rPr>
          <w:rFonts w:ascii="Arial" w:hAnsi="Arial" w:cs="Arial"/>
          <w:b/>
          <w:color w:val="555555"/>
          <w:sz w:val="32"/>
          <w:szCs w:val="32"/>
        </w:rPr>
      </w:pPr>
      <w:r w:rsidRPr="005318B4">
        <w:rPr>
          <w:rFonts w:ascii="Arial" w:hAnsi="Arial" w:cs="Arial"/>
          <w:b/>
          <w:color w:val="555555"/>
          <w:sz w:val="32"/>
          <w:szCs w:val="32"/>
        </w:rPr>
        <w:t>B-</w:t>
      </w:r>
      <w:proofErr w:type="spellStart"/>
      <w:r w:rsidRPr="005318B4">
        <w:rPr>
          <w:rFonts w:ascii="Helvetica" w:hAnsi="Helvetica"/>
          <w:b/>
          <w:color w:val="610B38"/>
          <w:sz w:val="32"/>
          <w:szCs w:val="32"/>
        </w:rPr>
        <w:t>Pachmarhi</w:t>
      </w:r>
      <w:proofErr w:type="spellEnd"/>
      <w:r w:rsidR="005318B4">
        <w:rPr>
          <w:rFonts w:ascii="Helvetica" w:hAnsi="Helvetica"/>
          <w:b/>
          <w:color w:val="610B38"/>
          <w:sz w:val="32"/>
          <w:szCs w:val="32"/>
        </w:rPr>
        <w:t>:-</w:t>
      </w:r>
    </w:p>
    <w:p w:rsidR="005318B4" w:rsidRPr="005318B4" w:rsidRDefault="005A0A28" w:rsidP="005318B4">
      <w:pPr>
        <w:pStyle w:val="NormalWeb"/>
        <w:shd w:val="clear" w:color="auto" w:fill="FFFFFF"/>
        <w:spacing w:before="0" w:beforeAutospacing="0" w:after="420" w:afterAutospacing="0"/>
        <w:rPr>
          <w:rFonts w:ascii="Segoe UI" w:hAnsi="Segoe UI" w:cs="Segoe UI"/>
          <w:color w:val="333333"/>
          <w:sz w:val="32"/>
          <w:szCs w:val="32"/>
          <w:shd w:val="clear" w:color="auto" w:fill="FFFFFF"/>
        </w:rPr>
      </w:pPr>
      <w:proofErr w:type="spellStart"/>
      <w:r w:rsidRPr="005318B4">
        <w:rPr>
          <w:rFonts w:ascii="Segoe UI" w:hAnsi="Segoe UI" w:cs="Segoe UI"/>
          <w:color w:val="333333"/>
          <w:sz w:val="32"/>
          <w:szCs w:val="32"/>
          <w:shd w:val="clear" w:color="auto" w:fill="FFFFFF"/>
        </w:rPr>
        <w:t>Pachmarhi</w:t>
      </w:r>
      <w:proofErr w:type="spellEnd"/>
      <w:r w:rsidRPr="005318B4">
        <w:rPr>
          <w:rFonts w:ascii="Segoe UI" w:hAnsi="Segoe UI" w:cs="Segoe UI"/>
          <w:color w:val="333333"/>
          <w:sz w:val="32"/>
          <w:szCs w:val="32"/>
          <w:shd w:val="clear" w:color="auto" w:fill="FFFFFF"/>
        </w:rPr>
        <w:t xml:space="preserve"> is a beautiful </w:t>
      </w:r>
      <w:r w:rsidRPr="005318B4">
        <w:rPr>
          <w:rStyle w:val="Strong"/>
          <w:rFonts w:ascii="Segoe UI" w:hAnsi="Segoe UI" w:cs="Segoe UI"/>
          <w:color w:val="333333"/>
          <w:sz w:val="32"/>
          <w:szCs w:val="32"/>
          <w:shd w:val="clear" w:color="auto" w:fill="FFFFFF"/>
        </w:rPr>
        <w:t>hill station</w:t>
      </w:r>
      <w:r w:rsidRPr="005318B4">
        <w:rPr>
          <w:rFonts w:ascii="Segoe UI" w:hAnsi="Segoe UI" w:cs="Segoe UI"/>
          <w:color w:val="333333"/>
          <w:sz w:val="32"/>
          <w:szCs w:val="32"/>
          <w:shd w:val="clear" w:color="auto" w:fill="FFFFFF"/>
        </w:rPr>
        <w:t xml:space="preserve"> located in India's </w:t>
      </w:r>
      <w:proofErr w:type="spellStart"/>
      <w:r w:rsidRPr="005318B4">
        <w:rPr>
          <w:rFonts w:ascii="Segoe UI" w:hAnsi="Segoe UI" w:cs="Segoe UI"/>
          <w:color w:val="333333"/>
          <w:sz w:val="32"/>
          <w:szCs w:val="32"/>
          <w:shd w:val="clear" w:color="auto" w:fill="FFFFFF"/>
        </w:rPr>
        <w:t>Hoshangabad</w:t>
      </w:r>
      <w:proofErr w:type="spellEnd"/>
      <w:r w:rsidRPr="005318B4">
        <w:rPr>
          <w:rFonts w:ascii="Segoe UI" w:hAnsi="Segoe UI" w:cs="Segoe UI"/>
          <w:color w:val="333333"/>
          <w:sz w:val="32"/>
          <w:szCs w:val="32"/>
          <w:shd w:val="clear" w:color="auto" w:fill="FFFFFF"/>
        </w:rPr>
        <w:t xml:space="preserve"> district of Madhya Pradesh. </w:t>
      </w:r>
      <w:proofErr w:type="spellStart"/>
      <w:r w:rsidRPr="005318B4">
        <w:rPr>
          <w:rFonts w:ascii="Segoe UI" w:hAnsi="Segoe UI" w:cs="Segoe UI"/>
          <w:color w:val="333333"/>
          <w:sz w:val="32"/>
          <w:szCs w:val="32"/>
          <w:shd w:val="clear" w:color="auto" w:fill="FFFFFF"/>
        </w:rPr>
        <w:t>Pachmarhi</w:t>
      </w:r>
      <w:proofErr w:type="spellEnd"/>
      <w:r w:rsidRPr="005318B4">
        <w:rPr>
          <w:rFonts w:ascii="Segoe UI" w:hAnsi="Segoe UI" w:cs="Segoe UI"/>
          <w:color w:val="333333"/>
          <w:sz w:val="32"/>
          <w:szCs w:val="32"/>
          <w:shd w:val="clear" w:color="auto" w:fill="FFFFFF"/>
        </w:rPr>
        <w:t xml:space="preserve"> is the center of attraction for the country's tourists and abroad for its beauty; it has everything that a tourists expects, </w:t>
      </w:r>
      <w:r w:rsidRPr="005318B4">
        <w:rPr>
          <w:rStyle w:val="Strong"/>
          <w:rFonts w:ascii="Segoe UI" w:hAnsi="Segoe UI" w:cs="Segoe UI"/>
          <w:color w:val="333333"/>
          <w:sz w:val="32"/>
          <w:szCs w:val="32"/>
          <w:shd w:val="clear" w:color="auto" w:fill="FFFFFF"/>
        </w:rPr>
        <w:t>such as peace, blooming mountains, evergreen greenery, flowing waterfalls, silver cascading waterfalls, colorful shades, and more</w:t>
      </w:r>
      <w:r w:rsidRPr="005318B4">
        <w:rPr>
          <w:rFonts w:ascii="Segoe UI" w:hAnsi="Segoe UI" w:cs="Segoe UI"/>
          <w:color w:val="333333"/>
          <w:sz w:val="32"/>
          <w:szCs w:val="32"/>
          <w:shd w:val="clear" w:color="auto" w:fill="FFFFFF"/>
        </w:rPr>
        <w:t xml:space="preserve">. </w:t>
      </w:r>
      <w:proofErr w:type="gramStart"/>
      <w:r w:rsidRPr="005318B4">
        <w:rPr>
          <w:rFonts w:ascii="Segoe UI" w:hAnsi="Segoe UI" w:cs="Segoe UI"/>
          <w:color w:val="333333"/>
          <w:sz w:val="32"/>
          <w:szCs w:val="32"/>
          <w:shd w:val="clear" w:color="auto" w:fill="FFFFFF"/>
        </w:rPr>
        <w:t xml:space="preserve">The </w:t>
      </w:r>
      <w:r w:rsidRPr="005318B4">
        <w:rPr>
          <w:rFonts w:ascii="Segoe UI" w:hAnsi="Segoe UI" w:cs="Segoe UI"/>
          <w:color w:val="333333"/>
          <w:sz w:val="32"/>
          <w:szCs w:val="32"/>
          <w:shd w:val="clear" w:color="auto" w:fill="FFFFFF"/>
        </w:rPr>
        <w:lastRenderedPageBreak/>
        <w:t xml:space="preserve">enchanting views of the beauty of the four moons of </w:t>
      </w:r>
      <w:proofErr w:type="spellStart"/>
      <w:r w:rsidRPr="005318B4">
        <w:rPr>
          <w:rFonts w:ascii="Segoe UI" w:hAnsi="Segoe UI" w:cs="Segoe UI"/>
          <w:color w:val="333333"/>
          <w:sz w:val="32"/>
          <w:szCs w:val="32"/>
          <w:shd w:val="clear" w:color="auto" w:fill="FFFFFF"/>
        </w:rPr>
        <w:t>Pachmarhi</w:t>
      </w:r>
      <w:proofErr w:type="spellEnd"/>
      <w:r w:rsidRPr="005318B4">
        <w:rPr>
          <w:rFonts w:ascii="Segoe UI" w:hAnsi="Segoe UI" w:cs="Segoe UI"/>
          <w:color w:val="333333"/>
          <w:sz w:val="32"/>
          <w:szCs w:val="32"/>
          <w:shd w:val="clear" w:color="auto" w:fill="FFFFFF"/>
        </w:rPr>
        <w:t>.</w:t>
      </w:r>
      <w:proofErr w:type="gramEnd"/>
      <w:r w:rsidRPr="005318B4">
        <w:rPr>
          <w:rFonts w:ascii="Segoe UI" w:hAnsi="Segoe UI" w:cs="Segoe UI"/>
          <w:color w:val="333333"/>
          <w:sz w:val="32"/>
          <w:szCs w:val="32"/>
          <w:shd w:val="clear" w:color="auto" w:fill="FFFFFF"/>
        </w:rPr>
        <w:t xml:space="preserve"> </w:t>
      </w:r>
      <w:proofErr w:type="spellStart"/>
      <w:r w:rsidRPr="005318B4">
        <w:rPr>
          <w:rFonts w:ascii="Segoe UI" w:hAnsi="Segoe UI" w:cs="Segoe UI"/>
          <w:color w:val="333333"/>
          <w:sz w:val="32"/>
          <w:szCs w:val="32"/>
          <w:shd w:val="clear" w:color="auto" w:fill="FFFFFF"/>
        </w:rPr>
        <w:t>Pachmarhi</w:t>
      </w:r>
      <w:proofErr w:type="spellEnd"/>
      <w:r w:rsidRPr="005318B4">
        <w:rPr>
          <w:rFonts w:ascii="Segoe UI" w:hAnsi="Segoe UI" w:cs="Segoe UI"/>
          <w:color w:val="333333"/>
          <w:sz w:val="32"/>
          <w:szCs w:val="32"/>
          <w:shd w:val="clear" w:color="auto" w:fill="FFFFFF"/>
        </w:rPr>
        <w:t xml:space="preserve"> is very cheap compared to other hill stations; this tourist place situated in the hills of </w:t>
      </w:r>
      <w:proofErr w:type="spellStart"/>
      <w:r w:rsidRPr="005318B4">
        <w:rPr>
          <w:rFonts w:ascii="Segoe UI" w:hAnsi="Segoe UI" w:cs="Segoe UI"/>
          <w:color w:val="333333"/>
          <w:sz w:val="32"/>
          <w:szCs w:val="32"/>
          <w:shd w:val="clear" w:color="auto" w:fill="FFFFFF"/>
        </w:rPr>
        <w:t>Satpura</w:t>
      </w:r>
      <w:proofErr w:type="spellEnd"/>
      <w:r w:rsidRPr="005318B4">
        <w:rPr>
          <w:rFonts w:ascii="Segoe UI" w:hAnsi="Segoe UI" w:cs="Segoe UI"/>
          <w:color w:val="333333"/>
          <w:sz w:val="32"/>
          <w:szCs w:val="32"/>
          <w:shd w:val="clear" w:color="auto" w:fill="FFFFFF"/>
        </w:rPr>
        <w:t xml:space="preserve"> is also known as Kashmir in the central region.</w:t>
      </w:r>
    </w:p>
    <w:p w:rsidR="005A0A28" w:rsidRPr="005318B4" w:rsidRDefault="005A0A28" w:rsidP="005318B4">
      <w:pPr>
        <w:pStyle w:val="NormalWeb"/>
        <w:shd w:val="clear" w:color="auto" w:fill="FFFFFF"/>
        <w:spacing w:before="0" w:beforeAutospacing="0" w:after="420" w:afterAutospacing="0"/>
        <w:rPr>
          <w:rFonts w:ascii="Segoe UI" w:hAnsi="Segoe UI" w:cs="Segoe UI"/>
          <w:b/>
          <w:color w:val="333333"/>
          <w:sz w:val="32"/>
          <w:szCs w:val="32"/>
          <w:shd w:val="clear" w:color="auto" w:fill="FFFFFF"/>
        </w:rPr>
      </w:pPr>
      <w:proofErr w:type="gramStart"/>
      <w:r w:rsidRPr="005318B4">
        <w:rPr>
          <w:rFonts w:ascii="Arial" w:hAnsi="Arial" w:cs="Arial"/>
          <w:b/>
          <w:color w:val="555555"/>
          <w:sz w:val="32"/>
          <w:szCs w:val="32"/>
        </w:rPr>
        <w:t>C-</w:t>
      </w:r>
      <w:r w:rsidRPr="005318B4">
        <w:rPr>
          <w:rFonts w:ascii="Helvetica" w:hAnsi="Helvetica"/>
          <w:b/>
          <w:color w:val="610B38"/>
          <w:sz w:val="32"/>
          <w:szCs w:val="32"/>
        </w:rPr>
        <w:t xml:space="preserve">  Gwalior</w:t>
      </w:r>
      <w:proofErr w:type="gramEnd"/>
      <w:r w:rsidR="005318B4">
        <w:rPr>
          <w:rFonts w:ascii="Helvetica" w:hAnsi="Helvetica"/>
          <w:b/>
          <w:color w:val="610B38"/>
          <w:sz w:val="32"/>
          <w:szCs w:val="32"/>
        </w:rPr>
        <w:t>:-</w:t>
      </w:r>
    </w:p>
    <w:p w:rsidR="005A0A28" w:rsidRPr="005318B4" w:rsidRDefault="005A0A28" w:rsidP="00AE3B3A">
      <w:pPr>
        <w:pStyle w:val="NormalWeb"/>
        <w:shd w:val="clear" w:color="auto" w:fill="FFFFFF"/>
        <w:spacing w:before="0" w:beforeAutospacing="0" w:after="420" w:afterAutospacing="0"/>
        <w:rPr>
          <w:rFonts w:ascii="Segoe UI" w:hAnsi="Segoe UI" w:cs="Segoe UI"/>
          <w:color w:val="333333"/>
          <w:sz w:val="32"/>
          <w:szCs w:val="32"/>
          <w:shd w:val="clear" w:color="auto" w:fill="FFFFFF"/>
        </w:rPr>
      </w:pPr>
      <w:r w:rsidRPr="005318B4">
        <w:rPr>
          <w:rFonts w:ascii="Segoe UI" w:hAnsi="Segoe UI" w:cs="Segoe UI"/>
          <w:color w:val="333333"/>
          <w:sz w:val="32"/>
          <w:szCs w:val="32"/>
          <w:shd w:val="clear" w:color="auto" w:fill="FFFFFF"/>
        </w:rPr>
        <w:t xml:space="preserve">King </w:t>
      </w:r>
      <w:proofErr w:type="spellStart"/>
      <w:r w:rsidRPr="005318B4">
        <w:rPr>
          <w:rFonts w:ascii="Segoe UI" w:hAnsi="Segoe UI" w:cs="Segoe UI"/>
          <w:color w:val="333333"/>
          <w:sz w:val="32"/>
          <w:szCs w:val="32"/>
          <w:shd w:val="clear" w:color="auto" w:fill="FFFFFF"/>
        </w:rPr>
        <w:t>Surajsen</w:t>
      </w:r>
      <w:proofErr w:type="spellEnd"/>
      <w:r w:rsidRPr="005318B4">
        <w:rPr>
          <w:rFonts w:ascii="Segoe UI" w:hAnsi="Segoe UI" w:cs="Segoe UI"/>
          <w:color w:val="333333"/>
          <w:sz w:val="32"/>
          <w:szCs w:val="32"/>
          <w:shd w:val="clear" w:color="auto" w:fill="FFFFFF"/>
        </w:rPr>
        <w:t xml:space="preserve"> builds the famous city of Gwalior. The beauty of this </w:t>
      </w:r>
      <w:r w:rsidRPr="005318B4">
        <w:rPr>
          <w:rStyle w:val="Strong"/>
          <w:rFonts w:ascii="Segoe UI" w:hAnsi="Segoe UI" w:cs="Segoe UI"/>
          <w:color w:val="333333"/>
          <w:sz w:val="32"/>
          <w:szCs w:val="32"/>
          <w:shd w:val="clear" w:color="auto" w:fill="FFFFFF"/>
        </w:rPr>
        <w:t>historical city</w:t>
      </w:r>
      <w:r w:rsidRPr="005318B4">
        <w:rPr>
          <w:rFonts w:ascii="Segoe UI" w:hAnsi="Segoe UI" w:cs="Segoe UI"/>
          <w:color w:val="333333"/>
          <w:sz w:val="32"/>
          <w:szCs w:val="32"/>
          <w:shd w:val="clear" w:color="auto" w:fill="FFFFFF"/>
        </w:rPr>
        <w:t xml:space="preserve">, the attractive monuments, palaces, and temples are less appreciated. The splendid architectural work has been done in the mosques, rock temples, and sculptural structures. Gwalior is not limited to palaces only; its hills and beautiful greenery attract many tourists. Let us tell you that </w:t>
      </w:r>
      <w:proofErr w:type="spellStart"/>
      <w:r w:rsidRPr="005318B4">
        <w:rPr>
          <w:rFonts w:ascii="Segoe UI" w:hAnsi="Segoe UI" w:cs="Segoe UI"/>
          <w:color w:val="333333"/>
          <w:sz w:val="32"/>
          <w:szCs w:val="32"/>
          <w:shd w:val="clear" w:color="auto" w:fill="FFFFFF"/>
        </w:rPr>
        <w:t>Tansen</w:t>
      </w:r>
      <w:proofErr w:type="spellEnd"/>
      <w:r w:rsidRPr="005318B4">
        <w:rPr>
          <w:rFonts w:ascii="Segoe UI" w:hAnsi="Segoe UI" w:cs="Segoe UI"/>
          <w:color w:val="333333"/>
          <w:sz w:val="32"/>
          <w:szCs w:val="32"/>
          <w:shd w:val="clear" w:color="auto" w:fill="FFFFFF"/>
        </w:rPr>
        <w:t xml:space="preserve"> was born in Gwalior, and his tomb remains the same.</w:t>
      </w:r>
    </w:p>
    <w:p w:rsidR="005A0A28" w:rsidRPr="005318B4" w:rsidRDefault="005A0A28" w:rsidP="005A0A28">
      <w:pPr>
        <w:pStyle w:val="Heading2"/>
        <w:shd w:val="clear" w:color="auto" w:fill="FFFFFF"/>
        <w:spacing w:line="312" w:lineRule="atLeast"/>
        <w:jc w:val="both"/>
        <w:rPr>
          <w:rFonts w:ascii="Helvetica" w:hAnsi="Helvetica"/>
          <w:bCs w:val="0"/>
          <w:color w:val="610B38"/>
          <w:sz w:val="32"/>
          <w:szCs w:val="32"/>
        </w:rPr>
      </w:pPr>
      <w:r w:rsidRPr="005318B4">
        <w:rPr>
          <w:rFonts w:ascii="Arial" w:hAnsi="Arial" w:cs="Arial"/>
          <w:color w:val="555555"/>
          <w:sz w:val="32"/>
          <w:szCs w:val="32"/>
        </w:rPr>
        <w:t>D-</w:t>
      </w:r>
      <w:r w:rsidRPr="005318B4">
        <w:rPr>
          <w:rFonts w:ascii="Helvetica" w:hAnsi="Helvetica"/>
          <w:bCs w:val="0"/>
          <w:color w:val="610B38"/>
          <w:sz w:val="32"/>
          <w:szCs w:val="32"/>
        </w:rPr>
        <w:t xml:space="preserve"> </w:t>
      </w:r>
      <w:proofErr w:type="spellStart"/>
      <w:proofErr w:type="gramStart"/>
      <w:r w:rsidRPr="005318B4">
        <w:rPr>
          <w:rFonts w:ascii="Helvetica" w:hAnsi="Helvetica"/>
          <w:bCs w:val="0"/>
          <w:color w:val="610B38"/>
          <w:sz w:val="32"/>
          <w:szCs w:val="32"/>
        </w:rPr>
        <w:t>Orchha</w:t>
      </w:r>
      <w:proofErr w:type="spellEnd"/>
      <w:r w:rsidR="005318B4">
        <w:rPr>
          <w:rFonts w:ascii="Helvetica" w:hAnsi="Helvetica"/>
          <w:bCs w:val="0"/>
          <w:color w:val="610B38"/>
          <w:sz w:val="32"/>
          <w:szCs w:val="32"/>
        </w:rPr>
        <w:t xml:space="preserve"> :</w:t>
      </w:r>
      <w:proofErr w:type="gramEnd"/>
      <w:r w:rsidR="005318B4">
        <w:rPr>
          <w:rFonts w:ascii="Helvetica" w:hAnsi="Helvetica"/>
          <w:bCs w:val="0"/>
          <w:color w:val="610B38"/>
          <w:sz w:val="32"/>
          <w:szCs w:val="32"/>
        </w:rPr>
        <w:t>-</w:t>
      </w:r>
    </w:p>
    <w:p w:rsidR="005A0A28" w:rsidRPr="005318B4" w:rsidRDefault="005A0A28" w:rsidP="00AE3B3A">
      <w:pPr>
        <w:pStyle w:val="NormalWeb"/>
        <w:shd w:val="clear" w:color="auto" w:fill="FFFFFF"/>
        <w:spacing w:before="0" w:beforeAutospacing="0" w:after="420" w:afterAutospacing="0"/>
        <w:rPr>
          <w:rFonts w:ascii="Arial" w:hAnsi="Arial" w:cs="Arial"/>
          <w:color w:val="555555"/>
          <w:sz w:val="32"/>
          <w:szCs w:val="32"/>
        </w:rPr>
      </w:pPr>
    </w:p>
    <w:p w:rsidR="005A0A28" w:rsidRPr="005318B4" w:rsidRDefault="005A0A28" w:rsidP="00531894">
      <w:pPr>
        <w:pStyle w:val="NormalWeb"/>
        <w:shd w:val="clear" w:color="auto" w:fill="FFFFFF"/>
        <w:spacing w:before="0" w:beforeAutospacing="0"/>
        <w:jc w:val="both"/>
        <w:rPr>
          <w:rFonts w:ascii="Segoe UI" w:hAnsi="Segoe UI" w:cs="Segoe UI"/>
          <w:color w:val="333333"/>
          <w:sz w:val="32"/>
          <w:szCs w:val="32"/>
        </w:rPr>
      </w:pPr>
      <w:proofErr w:type="spellStart"/>
      <w:r w:rsidRPr="005318B4">
        <w:rPr>
          <w:rFonts w:ascii="Segoe UI" w:hAnsi="Segoe UI" w:cs="Segoe UI"/>
          <w:color w:val="333333"/>
          <w:sz w:val="32"/>
          <w:szCs w:val="32"/>
        </w:rPr>
        <w:t>Orchha</w:t>
      </w:r>
      <w:proofErr w:type="spellEnd"/>
      <w:r w:rsidRPr="005318B4">
        <w:rPr>
          <w:rFonts w:ascii="Segoe UI" w:hAnsi="Segoe UI" w:cs="Segoe UI"/>
          <w:color w:val="333333"/>
          <w:sz w:val="32"/>
          <w:szCs w:val="32"/>
        </w:rPr>
        <w:t xml:space="preserve"> Fort is situated on the </w:t>
      </w:r>
      <w:proofErr w:type="gramStart"/>
      <w:r w:rsidRPr="005318B4">
        <w:rPr>
          <w:rFonts w:ascii="Segoe UI" w:hAnsi="Segoe UI" w:cs="Segoe UI"/>
          <w:color w:val="333333"/>
          <w:sz w:val="32"/>
          <w:szCs w:val="32"/>
        </w:rPr>
        <w:t xml:space="preserve">island of </w:t>
      </w:r>
      <w:proofErr w:type="spellStart"/>
      <w:r w:rsidRPr="005318B4">
        <w:rPr>
          <w:rFonts w:ascii="Segoe UI" w:hAnsi="Segoe UI" w:cs="Segoe UI"/>
          <w:color w:val="333333"/>
          <w:sz w:val="32"/>
          <w:szCs w:val="32"/>
        </w:rPr>
        <w:t>Betwa</w:t>
      </w:r>
      <w:proofErr w:type="spellEnd"/>
      <w:r w:rsidRPr="005318B4">
        <w:rPr>
          <w:rFonts w:ascii="Segoe UI" w:hAnsi="Segoe UI" w:cs="Segoe UI"/>
          <w:color w:val="333333"/>
          <w:sz w:val="32"/>
          <w:szCs w:val="32"/>
        </w:rPr>
        <w:t xml:space="preserve"> river</w:t>
      </w:r>
      <w:proofErr w:type="gramEnd"/>
      <w:r w:rsidRPr="005318B4">
        <w:rPr>
          <w:rFonts w:ascii="Segoe UI" w:hAnsi="Segoe UI" w:cs="Segoe UI"/>
          <w:color w:val="333333"/>
          <w:sz w:val="32"/>
          <w:szCs w:val="32"/>
        </w:rPr>
        <w:t xml:space="preserve"> at a distance of 16 km from Jhansi in Madhya Pradesh. </w:t>
      </w:r>
      <w:proofErr w:type="spellStart"/>
      <w:r w:rsidRPr="005318B4">
        <w:rPr>
          <w:rStyle w:val="Emphasis"/>
          <w:rFonts w:ascii="Segoe UI" w:hAnsi="Segoe UI" w:cs="Segoe UI"/>
          <w:b/>
          <w:bCs/>
          <w:color w:val="333333"/>
          <w:sz w:val="32"/>
          <w:szCs w:val="32"/>
        </w:rPr>
        <w:t>Orchha</w:t>
      </w:r>
      <w:proofErr w:type="spellEnd"/>
      <w:r w:rsidRPr="005318B4">
        <w:rPr>
          <w:rStyle w:val="Emphasis"/>
          <w:rFonts w:ascii="Segoe UI" w:hAnsi="Segoe UI" w:cs="Segoe UI"/>
          <w:b/>
          <w:bCs/>
          <w:color w:val="333333"/>
          <w:sz w:val="32"/>
          <w:szCs w:val="32"/>
        </w:rPr>
        <w:t xml:space="preserve"> Fort was constructed in the 16th century by Raja </w:t>
      </w:r>
      <w:proofErr w:type="spellStart"/>
      <w:r w:rsidRPr="005318B4">
        <w:rPr>
          <w:rStyle w:val="Emphasis"/>
          <w:rFonts w:ascii="Segoe UI" w:hAnsi="Segoe UI" w:cs="Segoe UI"/>
          <w:b/>
          <w:bCs/>
          <w:color w:val="333333"/>
          <w:sz w:val="32"/>
          <w:szCs w:val="32"/>
        </w:rPr>
        <w:t>Rudra</w:t>
      </w:r>
      <w:proofErr w:type="spellEnd"/>
      <w:r w:rsidRPr="005318B4">
        <w:rPr>
          <w:rStyle w:val="Emphasis"/>
          <w:rFonts w:ascii="Segoe UI" w:hAnsi="Segoe UI" w:cs="Segoe UI"/>
          <w:b/>
          <w:bCs/>
          <w:color w:val="333333"/>
          <w:sz w:val="32"/>
          <w:szCs w:val="32"/>
        </w:rPr>
        <w:t xml:space="preserve"> </w:t>
      </w:r>
      <w:proofErr w:type="spellStart"/>
      <w:r w:rsidRPr="005318B4">
        <w:rPr>
          <w:rStyle w:val="Emphasis"/>
          <w:rFonts w:ascii="Segoe UI" w:hAnsi="Segoe UI" w:cs="Segoe UI"/>
          <w:b/>
          <w:bCs/>
          <w:color w:val="333333"/>
          <w:sz w:val="32"/>
          <w:szCs w:val="32"/>
        </w:rPr>
        <w:t>Pratap</w:t>
      </w:r>
      <w:proofErr w:type="spellEnd"/>
      <w:r w:rsidRPr="005318B4">
        <w:rPr>
          <w:rStyle w:val="Emphasis"/>
          <w:rFonts w:ascii="Segoe UI" w:hAnsi="Segoe UI" w:cs="Segoe UI"/>
          <w:b/>
          <w:bCs/>
          <w:color w:val="333333"/>
          <w:sz w:val="32"/>
          <w:szCs w:val="32"/>
        </w:rPr>
        <w:t xml:space="preserve"> Singh.</w:t>
      </w:r>
      <w:r w:rsidRPr="005318B4">
        <w:rPr>
          <w:rFonts w:ascii="Segoe UI" w:hAnsi="Segoe UI" w:cs="Segoe UI"/>
          <w:color w:val="333333"/>
          <w:sz w:val="32"/>
          <w:szCs w:val="32"/>
        </w:rPr>
        <w:t xml:space="preserve"> The main attraction of this fort is the Raja </w:t>
      </w:r>
      <w:proofErr w:type="spellStart"/>
      <w:r w:rsidRPr="005318B4">
        <w:rPr>
          <w:rFonts w:ascii="Segoe UI" w:hAnsi="Segoe UI" w:cs="Segoe UI"/>
          <w:color w:val="333333"/>
          <w:sz w:val="32"/>
          <w:szCs w:val="32"/>
        </w:rPr>
        <w:t>Mahal</w:t>
      </w:r>
      <w:proofErr w:type="spellEnd"/>
      <w:r w:rsidRPr="005318B4">
        <w:rPr>
          <w:rFonts w:ascii="Segoe UI" w:hAnsi="Segoe UI" w:cs="Segoe UI"/>
          <w:color w:val="333333"/>
          <w:sz w:val="32"/>
          <w:szCs w:val="32"/>
        </w:rPr>
        <w:t xml:space="preserve">, which displays intricate architecture. Along with the Raja </w:t>
      </w:r>
      <w:proofErr w:type="spellStart"/>
      <w:r w:rsidRPr="005318B4">
        <w:rPr>
          <w:rFonts w:ascii="Segoe UI" w:hAnsi="Segoe UI" w:cs="Segoe UI"/>
          <w:color w:val="333333"/>
          <w:sz w:val="32"/>
          <w:szCs w:val="32"/>
        </w:rPr>
        <w:t>Mahal</w:t>
      </w:r>
      <w:proofErr w:type="spellEnd"/>
      <w:r w:rsidRPr="005318B4">
        <w:rPr>
          <w:rFonts w:ascii="Segoe UI" w:hAnsi="Segoe UI" w:cs="Segoe UI"/>
          <w:color w:val="333333"/>
          <w:sz w:val="32"/>
          <w:szCs w:val="32"/>
        </w:rPr>
        <w:t xml:space="preserve">, many attractions like Sheesh </w:t>
      </w:r>
      <w:proofErr w:type="spellStart"/>
      <w:r w:rsidRPr="005318B4">
        <w:rPr>
          <w:rFonts w:ascii="Segoe UI" w:hAnsi="Segoe UI" w:cs="Segoe UI"/>
          <w:color w:val="333333"/>
          <w:sz w:val="32"/>
          <w:szCs w:val="32"/>
        </w:rPr>
        <w:t>Mahal</w:t>
      </w:r>
      <w:proofErr w:type="spellEnd"/>
      <w:r w:rsidRPr="005318B4">
        <w:rPr>
          <w:rFonts w:ascii="Segoe UI" w:hAnsi="Segoe UI" w:cs="Segoe UI"/>
          <w:color w:val="333333"/>
          <w:sz w:val="32"/>
          <w:szCs w:val="32"/>
        </w:rPr>
        <w:t xml:space="preserve">, </w:t>
      </w:r>
      <w:proofErr w:type="spellStart"/>
      <w:r w:rsidRPr="005318B4">
        <w:rPr>
          <w:rFonts w:ascii="Segoe UI" w:hAnsi="Segoe UI" w:cs="Segoe UI"/>
          <w:color w:val="333333"/>
          <w:sz w:val="32"/>
          <w:szCs w:val="32"/>
        </w:rPr>
        <w:t>Phool</w:t>
      </w:r>
      <w:proofErr w:type="spellEnd"/>
      <w:r w:rsidRPr="005318B4">
        <w:rPr>
          <w:rFonts w:ascii="Segoe UI" w:hAnsi="Segoe UI" w:cs="Segoe UI"/>
          <w:color w:val="333333"/>
          <w:sz w:val="32"/>
          <w:szCs w:val="32"/>
        </w:rPr>
        <w:t xml:space="preserve"> </w:t>
      </w:r>
      <w:proofErr w:type="spellStart"/>
      <w:r w:rsidRPr="005318B4">
        <w:rPr>
          <w:rFonts w:ascii="Segoe UI" w:hAnsi="Segoe UI" w:cs="Segoe UI"/>
          <w:color w:val="333333"/>
          <w:sz w:val="32"/>
          <w:szCs w:val="32"/>
        </w:rPr>
        <w:t>Bagh</w:t>
      </w:r>
      <w:proofErr w:type="spellEnd"/>
      <w:r w:rsidRPr="005318B4">
        <w:rPr>
          <w:rFonts w:ascii="Segoe UI" w:hAnsi="Segoe UI" w:cs="Segoe UI"/>
          <w:color w:val="333333"/>
          <w:sz w:val="32"/>
          <w:szCs w:val="32"/>
        </w:rPr>
        <w:t xml:space="preserve">, </w:t>
      </w:r>
      <w:proofErr w:type="spellStart"/>
      <w:r w:rsidRPr="005318B4">
        <w:rPr>
          <w:rFonts w:ascii="Segoe UI" w:hAnsi="Segoe UI" w:cs="Segoe UI"/>
          <w:color w:val="333333"/>
          <w:sz w:val="32"/>
          <w:szCs w:val="32"/>
        </w:rPr>
        <w:t>Rai</w:t>
      </w:r>
      <w:proofErr w:type="spellEnd"/>
      <w:r w:rsidRPr="005318B4">
        <w:rPr>
          <w:rFonts w:ascii="Segoe UI" w:hAnsi="Segoe UI" w:cs="Segoe UI"/>
          <w:color w:val="333333"/>
          <w:sz w:val="32"/>
          <w:szCs w:val="32"/>
        </w:rPr>
        <w:t xml:space="preserve"> Praveen </w:t>
      </w:r>
      <w:proofErr w:type="spellStart"/>
      <w:r w:rsidRPr="005318B4">
        <w:rPr>
          <w:rFonts w:ascii="Segoe UI" w:hAnsi="Segoe UI" w:cs="Segoe UI"/>
          <w:color w:val="333333"/>
          <w:sz w:val="32"/>
          <w:szCs w:val="32"/>
        </w:rPr>
        <w:t>Mahal</w:t>
      </w:r>
      <w:proofErr w:type="spellEnd"/>
      <w:r w:rsidRPr="005318B4">
        <w:rPr>
          <w:rFonts w:ascii="Segoe UI" w:hAnsi="Segoe UI" w:cs="Segoe UI"/>
          <w:color w:val="333333"/>
          <w:sz w:val="32"/>
          <w:szCs w:val="32"/>
        </w:rPr>
        <w:t xml:space="preserve">, and Jahangir </w:t>
      </w:r>
      <w:proofErr w:type="spellStart"/>
      <w:r w:rsidRPr="005318B4">
        <w:rPr>
          <w:rFonts w:ascii="Segoe UI" w:hAnsi="Segoe UI" w:cs="Segoe UI"/>
          <w:color w:val="333333"/>
          <w:sz w:val="32"/>
          <w:szCs w:val="32"/>
        </w:rPr>
        <w:t>Mahal</w:t>
      </w:r>
      <w:proofErr w:type="spellEnd"/>
      <w:r w:rsidRPr="005318B4">
        <w:rPr>
          <w:rFonts w:ascii="Segoe UI" w:hAnsi="Segoe UI" w:cs="Segoe UI"/>
          <w:color w:val="333333"/>
          <w:sz w:val="32"/>
          <w:szCs w:val="32"/>
        </w:rPr>
        <w:t xml:space="preserve"> are located in this fort to attract tourists, which adds to the charm of this fort.</w:t>
      </w:r>
    </w:p>
    <w:p w:rsidR="005A0A28" w:rsidRPr="005318B4" w:rsidRDefault="005A0A28" w:rsidP="005318B4">
      <w:pPr>
        <w:pStyle w:val="NormalWeb"/>
        <w:shd w:val="clear" w:color="auto" w:fill="FFFFFF"/>
        <w:spacing w:before="0" w:beforeAutospacing="0"/>
        <w:jc w:val="both"/>
        <w:rPr>
          <w:rFonts w:ascii="Arial" w:hAnsi="Arial" w:cs="Arial"/>
          <w:color w:val="555555"/>
          <w:sz w:val="32"/>
          <w:szCs w:val="32"/>
        </w:rPr>
      </w:pPr>
      <w:r w:rsidRPr="005318B4">
        <w:rPr>
          <w:rFonts w:ascii="Segoe UI" w:hAnsi="Segoe UI" w:cs="Segoe UI"/>
          <w:color w:val="333333"/>
          <w:sz w:val="32"/>
          <w:szCs w:val="32"/>
        </w:rPr>
        <w:t xml:space="preserve">While a part of the fort was converted into a Ram Raja temple, this temple is the only place in the country where Lord Rama is worshipped as Raja Rama. The fort is an ideal destination for </w:t>
      </w:r>
      <w:r w:rsidRPr="005318B4">
        <w:rPr>
          <w:rFonts w:ascii="Segoe UI" w:hAnsi="Segoe UI" w:cs="Segoe UI"/>
          <w:color w:val="333333"/>
          <w:sz w:val="32"/>
          <w:szCs w:val="32"/>
        </w:rPr>
        <w:lastRenderedPageBreak/>
        <w:t>tourists and history and architecture lovers in Madhya Pradesh, attracting thousands of tourists every year.</w:t>
      </w:r>
    </w:p>
    <w:p w:rsidR="00494066" w:rsidRPr="005318B4" w:rsidRDefault="00494066" w:rsidP="00AE3B3A">
      <w:pPr>
        <w:pStyle w:val="NormalWeb"/>
        <w:shd w:val="clear" w:color="auto" w:fill="FFFFFF"/>
        <w:spacing w:before="0" w:beforeAutospacing="0" w:after="420" w:afterAutospacing="0"/>
        <w:rPr>
          <w:rFonts w:ascii="Arial" w:hAnsi="Arial" w:cs="Arial"/>
          <w:b/>
          <w:color w:val="555555"/>
          <w:sz w:val="32"/>
          <w:szCs w:val="32"/>
        </w:rPr>
      </w:pPr>
      <w:r w:rsidRPr="005318B4">
        <w:rPr>
          <w:rFonts w:ascii="Arial" w:hAnsi="Arial" w:cs="Arial"/>
          <w:b/>
          <w:color w:val="555555"/>
          <w:sz w:val="32"/>
          <w:szCs w:val="32"/>
        </w:rPr>
        <w:t>E-SANCHI:</w:t>
      </w:r>
      <w:r w:rsidR="005318B4">
        <w:rPr>
          <w:rFonts w:ascii="Arial" w:hAnsi="Arial" w:cs="Arial"/>
          <w:b/>
          <w:color w:val="555555"/>
          <w:sz w:val="32"/>
          <w:szCs w:val="32"/>
        </w:rPr>
        <w:t>-</w:t>
      </w:r>
    </w:p>
    <w:p w:rsidR="00494066" w:rsidRPr="005318B4" w:rsidRDefault="00494066" w:rsidP="00AE3B3A">
      <w:pPr>
        <w:pStyle w:val="NormalWeb"/>
        <w:shd w:val="clear" w:color="auto" w:fill="FFFFFF"/>
        <w:spacing w:before="0" w:beforeAutospacing="0" w:after="420" w:afterAutospacing="0"/>
        <w:rPr>
          <w:rFonts w:ascii="Segoe UI" w:hAnsi="Segoe UI" w:cs="Segoe UI"/>
          <w:color w:val="333333"/>
          <w:sz w:val="32"/>
          <w:szCs w:val="32"/>
          <w:shd w:val="clear" w:color="auto" w:fill="FFFFFF"/>
        </w:rPr>
      </w:pPr>
      <w:proofErr w:type="spellStart"/>
      <w:r w:rsidRPr="005318B4">
        <w:rPr>
          <w:rFonts w:ascii="Segoe UI" w:hAnsi="Segoe UI" w:cs="Segoe UI"/>
          <w:color w:val="333333"/>
          <w:sz w:val="32"/>
          <w:szCs w:val="32"/>
          <w:shd w:val="clear" w:color="auto" w:fill="FFFFFF"/>
        </w:rPr>
        <w:t>Sanchi</w:t>
      </w:r>
      <w:proofErr w:type="spellEnd"/>
      <w:r w:rsidRPr="005318B4">
        <w:rPr>
          <w:rFonts w:ascii="Segoe UI" w:hAnsi="Segoe UI" w:cs="Segoe UI"/>
          <w:color w:val="333333"/>
          <w:sz w:val="32"/>
          <w:szCs w:val="32"/>
          <w:shd w:val="clear" w:color="auto" w:fill="FFFFFF"/>
        </w:rPr>
        <w:t xml:space="preserve">, one of the Buddhist pilgrimage sites in Madhya Pradesh, is famous for the oldest stone structures in India. The Buddhist Monuments at </w:t>
      </w:r>
      <w:proofErr w:type="spellStart"/>
      <w:r w:rsidRPr="005318B4">
        <w:rPr>
          <w:rFonts w:ascii="Segoe UI" w:hAnsi="Segoe UI" w:cs="Segoe UI"/>
          <w:color w:val="333333"/>
          <w:sz w:val="32"/>
          <w:szCs w:val="32"/>
          <w:shd w:val="clear" w:color="auto" w:fill="FFFFFF"/>
        </w:rPr>
        <w:t>Sanchi</w:t>
      </w:r>
      <w:proofErr w:type="spellEnd"/>
      <w:r w:rsidRPr="005318B4">
        <w:rPr>
          <w:rFonts w:ascii="Segoe UI" w:hAnsi="Segoe UI" w:cs="Segoe UI"/>
          <w:color w:val="333333"/>
          <w:sz w:val="32"/>
          <w:szCs w:val="32"/>
          <w:shd w:val="clear" w:color="auto" w:fill="FFFFFF"/>
        </w:rPr>
        <w:t xml:space="preserve"> symbolize the vast heritage of culturally rich India. Emperor </w:t>
      </w:r>
      <w:proofErr w:type="spellStart"/>
      <w:r w:rsidRPr="005318B4">
        <w:rPr>
          <w:rFonts w:ascii="Segoe UI" w:hAnsi="Segoe UI" w:cs="Segoe UI"/>
          <w:color w:val="333333"/>
          <w:sz w:val="32"/>
          <w:szCs w:val="32"/>
          <w:shd w:val="clear" w:color="auto" w:fill="FFFFFF"/>
        </w:rPr>
        <w:t>Ashoka</w:t>
      </w:r>
      <w:proofErr w:type="spellEnd"/>
      <w:r w:rsidRPr="005318B4">
        <w:rPr>
          <w:rFonts w:ascii="Segoe UI" w:hAnsi="Segoe UI" w:cs="Segoe UI"/>
          <w:color w:val="333333"/>
          <w:sz w:val="32"/>
          <w:szCs w:val="32"/>
          <w:shd w:val="clear" w:color="auto" w:fill="FFFFFF"/>
        </w:rPr>
        <w:t xml:space="preserve"> of the </w:t>
      </w:r>
      <w:proofErr w:type="spellStart"/>
      <w:r w:rsidRPr="005318B4">
        <w:rPr>
          <w:rFonts w:ascii="Segoe UI" w:hAnsi="Segoe UI" w:cs="Segoe UI"/>
          <w:color w:val="333333"/>
          <w:sz w:val="32"/>
          <w:szCs w:val="32"/>
          <w:shd w:val="clear" w:color="auto" w:fill="FFFFFF"/>
        </w:rPr>
        <w:t>Maurya</w:t>
      </w:r>
      <w:proofErr w:type="spellEnd"/>
      <w:r w:rsidRPr="005318B4">
        <w:rPr>
          <w:rFonts w:ascii="Segoe UI" w:hAnsi="Segoe UI" w:cs="Segoe UI"/>
          <w:color w:val="333333"/>
          <w:sz w:val="32"/>
          <w:szCs w:val="32"/>
          <w:shd w:val="clear" w:color="auto" w:fill="FFFFFF"/>
        </w:rPr>
        <w:t xml:space="preserve"> dynasty established the great </w:t>
      </w:r>
      <w:proofErr w:type="spellStart"/>
      <w:r w:rsidRPr="005318B4">
        <w:rPr>
          <w:rFonts w:ascii="Segoe UI" w:hAnsi="Segoe UI" w:cs="Segoe UI"/>
          <w:color w:val="333333"/>
          <w:sz w:val="32"/>
          <w:szCs w:val="32"/>
          <w:shd w:val="clear" w:color="auto" w:fill="FFFFFF"/>
        </w:rPr>
        <w:t>stupa</w:t>
      </w:r>
      <w:proofErr w:type="spellEnd"/>
      <w:r w:rsidRPr="005318B4">
        <w:rPr>
          <w:rFonts w:ascii="Segoe UI" w:hAnsi="Segoe UI" w:cs="Segoe UI"/>
          <w:color w:val="333333"/>
          <w:sz w:val="32"/>
          <w:szCs w:val="32"/>
          <w:shd w:val="clear" w:color="auto" w:fill="FFFFFF"/>
        </w:rPr>
        <w:t xml:space="preserve"> in the 3rd century BC. The </w:t>
      </w:r>
      <w:proofErr w:type="spellStart"/>
      <w:r w:rsidRPr="005318B4">
        <w:rPr>
          <w:rFonts w:ascii="Segoe UI" w:hAnsi="Segoe UI" w:cs="Segoe UI"/>
          <w:color w:val="333333"/>
          <w:sz w:val="32"/>
          <w:szCs w:val="32"/>
          <w:shd w:val="clear" w:color="auto" w:fill="FFFFFF"/>
        </w:rPr>
        <w:t>stupas</w:t>
      </w:r>
      <w:proofErr w:type="spellEnd"/>
      <w:r w:rsidRPr="005318B4">
        <w:rPr>
          <w:rFonts w:ascii="Segoe UI" w:hAnsi="Segoe UI" w:cs="Segoe UI"/>
          <w:color w:val="333333"/>
          <w:sz w:val="32"/>
          <w:szCs w:val="32"/>
          <w:shd w:val="clear" w:color="auto" w:fill="FFFFFF"/>
        </w:rPr>
        <w:t xml:space="preserve"> at </w:t>
      </w:r>
      <w:proofErr w:type="spellStart"/>
      <w:r w:rsidRPr="005318B4">
        <w:rPr>
          <w:rFonts w:ascii="Segoe UI" w:hAnsi="Segoe UI" w:cs="Segoe UI"/>
          <w:color w:val="333333"/>
          <w:sz w:val="32"/>
          <w:szCs w:val="32"/>
          <w:shd w:val="clear" w:color="auto" w:fill="FFFFFF"/>
        </w:rPr>
        <w:t>Sanchi</w:t>
      </w:r>
      <w:proofErr w:type="spellEnd"/>
      <w:r w:rsidRPr="005318B4">
        <w:rPr>
          <w:rFonts w:ascii="Segoe UI" w:hAnsi="Segoe UI" w:cs="Segoe UI"/>
          <w:color w:val="333333"/>
          <w:sz w:val="32"/>
          <w:szCs w:val="32"/>
          <w:shd w:val="clear" w:color="auto" w:fill="FFFFFF"/>
        </w:rPr>
        <w:t xml:space="preserve"> were built as homes to Lord Buddha and many important Buddhist relics. This place is surrounded by lush green gardens, which provide a different kind of joy and peace to the tourists visiting here.</w:t>
      </w:r>
    </w:p>
    <w:p w:rsidR="00494066" w:rsidRPr="005318B4" w:rsidRDefault="00494066">
      <w:pPr>
        <w:rPr>
          <w:sz w:val="32"/>
          <w:szCs w:val="32"/>
        </w:rPr>
      </w:pPr>
      <w:proofErr w:type="gramStart"/>
      <w:r w:rsidRPr="005318B4">
        <w:rPr>
          <w:sz w:val="32"/>
          <w:szCs w:val="32"/>
        </w:rPr>
        <w:t>4.RAJASTHAN</w:t>
      </w:r>
      <w:proofErr w:type="gramEnd"/>
      <w:r w:rsidRPr="005318B4">
        <w:rPr>
          <w:sz w:val="32"/>
          <w:szCs w:val="32"/>
        </w:rPr>
        <w:t>:</w:t>
      </w:r>
    </w:p>
    <w:p w:rsidR="006B7B28" w:rsidRPr="005318B4" w:rsidRDefault="006B7B28" w:rsidP="006B7B28">
      <w:pPr>
        <w:pStyle w:val="Heading2"/>
        <w:shd w:val="clear" w:color="auto" w:fill="FFFFFF"/>
        <w:spacing w:before="0" w:after="300" w:line="288" w:lineRule="atLeast"/>
        <w:rPr>
          <w:rFonts w:ascii="Arial" w:hAnsi="Arial" w:cs="Arial"/>
          <w:color w:val="333333"/>
          <w:sz w:val="32"/>
          <w:szCs w:val="32"/>
        </w:rPr>
      </w:pPr>
      <w:r w:rsidRPr="005318B4">
        <w:rPr>
          <w:sz w:val="32"/>
          <w:szCs w:val="32"/>
        </w:rPr>
        <w:t>A-</w:t>
      </w:r>
      <w:r w:rsidRPr="005318B4">
        <w:rPr>
          <w:rFonts w:ascii="Arial" w:hAnsi="Arial" w:cs="Arial"/>
          <w:color w:val="333333"/>
          <w:sz w:val="32"/>
          <w:szCs w:val="32"/>
        </w:rPr>
        <w:t xml:space="preserve"> . Jaipur</w:t>
      </w:r>
    </w:p>
    <w:p w:rsidR="005318B4" w:rsidRPr="005318B4" w:rsidRDefault="006B7B28" w:rsidP="005318B4">
      <w:pPr>
        <w:pStyle w:val="NormalWeb"/>
        <w:shd w:val="clear" w:color="auto" w:fill="FFFFFF"/>
        <w:spacing w:before="0" w:beforeAutospacing="0" w:after="360" w:afterAutospacing="0"/>
        <w:rPr>
          <w:rFonts w:ascii="Arial" w:hAnsi="Arial" w:cs="Arial"/>
          <w:color w:val="333333"/>
          <w:sz w:val="32"/>
          <w:szCs w:val="32"/>
        </w:rPr>
      </w:pPr>
      <w:r w:rsidRPr="005318B4">
        <w:rPr>
          <w:rFonts w:ascii="Arial" w:hAnsi="Arial" w:cs="Arial"/>
          <w:color w:val="333333"/>
          <w:sz w:val="32"/>
          <w:szCs w:val="32"/>
        </w:rPr>
        <w:t>The capital of the state, </w:t>
      </w:r>
      <w:r w:rsidRPr="005318B4">
        <w:rPr>
          <w:rStyle w:val="Strong"/>
          <w:rFonts w:ascii="Arial" w:hAnsi="Arial" w:cs="Arial"/>
          <w:color w:val="333333"/>
          <w:sz w:val="32"/>
          <w:szCs w:val="32"/>
        </w:rPr>
        <w:t>Jaipur</w:t>
      </w:r>
      <w:r w:rsidRPr="005318B4">
        <w:rPr>
          <w:rFonts w:ascii="Arial" w:hAnsi="Arial" w:cs="Arial"/>
          <w:color w:val="333333"/>
          <w:sz w:val="32"/>
          <w:szCs w:val="32"/>
        </w:rPr>
        <w:t xml:space="preserve"> is also the largest city in the princely state of Rajasthan. It was founded in 1727, by the </w:t>
      </w:r>
      <w:proofErr w:type="spellStart"/>
      <w:r w:rsidRPr="005318B4">
        <w:rPr>
          <w:rFonts w:ascii="Arial" w:hAnsi="Arial" w:cs="Arial"/>
          <w:color w:val="333333"/>
          <w:sz w:val="32"/>
          <w:szCs w:val="32"/>
        </w:rPr>
        <w:t>Kachwaha</w:t>
      </w:r>
      <w:proofErr w:type="spellEnd"/>
      <w:r w:rsidRPr="005318B4">
        <w:rPr>
          <w:rFonts w:ascii="Arial" w:hAnsi="Arial" w:cs="Arial"/>
          <w:color w:val="333333"/>
          <w:sz w:val="32"/>
          <w:szCs w:val="32"/>
        </w:rPr>
        <w:t xml:space="preserve"> Rajput Ruler </w:t>
      </w:r>
      <w:proofErr w:type="spellStart"/>
      <w:r w:rsidRPr="005318B4">
        <w:rPr>
          <w:rFonts w:ascii="Arial" w:hAnsi="Arial" w:cs="Arial"/>
          <w:color w:val="333333"/>
          <w:sz w:val="32"/>
          <w:szCs w:val="32"/>
        </w:rPr>
        <w:t>Sawai</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Jaisingh</w:t>
      </w:r>
      <w:proofErr w:type="spellEnd"/>
      <w:r w:rsidRPr="005318B4">
        <w:rPr>
          <w:rFonts w:ascii="Arial" w:hAnsi="Arial" w:cs="Arial"/>
          <w:color w:val="333333"/>
          <w:sz w:val="32"/>
          <w:szCs w:val="32"/>
        </w:rPr>
        <w:t xml:space="preserve"> II, who was the ruler of Amber. Also known by the nickname ‘</w:t>
      </w:r>
      <w:r w:rsidRPr="005318B4">
        <w:rPr>
          <w:rStyle w:val="Strong"/>
          <w:rFonts w:ascii="Arial" w:hAnsi="Arial" w:cs="Arial"/>
          <w:color w:val="333333"/>
          <w:sz w:val="32"/>
          <w:szCs w:val="32"/>
        </w:rPr>
        <w:t>Pink City of India</w:t>
      </w:r>
      <w:r w:rsidRPr="005318B4">
        <w:rPr>
          <w:rFonts w:ascii="Arial" w:hAnsi="Arial" w:cs="Arial"/>
          <w:color w:val="333333"/>
          <w:sz w:val="32"/>
          <w:szCs w:val="32"/>
        </w:rPr>
        <w:t xml:space="preserve">’ which is due to the distinctive saffron or pink color of the buildings. The planning of the city was done according to the Vedic </w:t>
      </w:r>
      <w:proofErr w:type="spellStart"/>
      <w:r w:rsidRPr="005318B4">
        <w:rPr>
          <w:rFonts w:ascii="Arial" w:hAnsi="Arial" w:cs="Arial"/>
          <w:color w:val="333333"/>
          <w:sz w:val="32"/>
          <w:szCs w:val="32"/>
        </w:rPr>
        <w:t>Vastu</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Shastra</w:t>
      </w:r>
      <w:proofErr w:type="spellEnd"/>
      <w:r w:rsidRPr="005318B4">
        <w:rPr>
          <w:rFonts w:ascii="Arial" w:hAnsi="Arial" w:cs="Arial"/>
          <w:color w:val="333333"/>
          <w:sz w:val="32"/>
          <w:szCs w:val="32"/>
        </w:rPr>
        <w:t xml:space="preserve"> (Indian architecture). The well planned streets and detailed and artistic architecture make it one of the top preferred tourist locations.</w:t>
      </w:r>
    </w:p>
    <w:p w:rsidR="006B7B28" w:rsidRPr="005318B4" w:rsidRDefault="006B7B28" w:rsidP="005318B4">
      <w:pPr>
        <w:pStyle w:val="NormalWeb"/>
        <w:shd w:val="clear" w:color="auto" w:fill="FFFFFF"/>
        <w:spacing w:before="0" w:beforeAutospacing="0" w:after="360" w:afterAutospacing="0"/>
        <w:rPr>
          <w:rFonts w:ascii="Arial" w:hAnsi="Arial" w:cs="Arial"/>
          <w:b/>
          <w:color w:val="333333"/>
          <w:sz w:val="32"/>
          <w:szCs w:val="32"/>
        </w:rPr>
      </w:pPr>
      <w:r w:rsidRPr="005318B4">
        <w:rPr>
          <w:rFonts w:ascii="Arial" w:hAnsi="Arial" w:cs="Arial"/>
          <w:b/>
          <w:color w:val="333333"/>
          <w:sz w:val="32"/>
          <w:szCs w:val="32"/>
        </w:rPr>
        <w:t>B- . Udaipur</w:t>
      </w:r>
      <w:r w:rsidR="005318B4">
        <w:rPr>
          <w:rFonts w:ascii="Arial" w:hAnsi="Arial" w:cs="Arial"/>
          <w:b/>
          <w:color w:val="333333"/>
          <w:sz w:val="32"/>
          <w:szCs w:val="32"/>
        </w:rPr>
        <w:t>:-</w:t>
      </w:r>
    </w:p>
    <w:p w:rsidR="006B7B28" w:rsidRPr="005318B4" w:rsidRDefault="006B7B28" w:rsidP="006B7B28">
      <w:pPr>
        <w:pStyle w:val="NormalWeb"/>
        <w:shd w:val="clear" w:color="auto" w:fill="FFFFFF"/>
        <w:spacing w:before="0" w:beforeAutospacing="0" w:after="360" w:afterAutospacing="0"/>
        <w:rPr>
          <w:rFonts w:ascii="Arial" w:hAnsi="Arial" w:cs="Arial"/>
          <w:color w:val="333333"/>
          <w:sz w:val="32"/>
          <w:szCs w:val="32"/>
        </w:rPr>
      </w:pPr>
      <w:r w:rsidRPr="005318B4">
        <w:rPr>
          <w:rFonts w:ascii="Arial" w:hAnsi="Arial" w:cs="Arial"/>
          <w:color w:val="333333"/>
          <w:sz w:val="32"/>
          <w:szCs w:val="32"/>
        </w:rPr>
        <w:t>While in a few texts, it has been termed as the </w:t>
      </w:r>
      <w:r w:rsidRPr="005318B4">
        <w:rPr>
          <w:rStyle w:val="Strong"/>
          <w:rFonts w:ascii="Arial" w:hAnsi="Arial" w:cs="Arial"/>
          <w:i/>
          <w:iCs/>
          <w:color w:val="333333"/>
          <w:sz w:val="32"/>
          <w:szCs w:val="32"/>
        </w:rPr>
        <w:t>Venice of the East</w:t>
      </w:r>
      <w:r w:rsidRPr="005318B4">
        <w:rPr>
          <w:rFonts w:ascii="Arial" w:hAnsi="Arial" w:cs="Arial"/>
          <w:color w:val="333333"/>
          <w:sz w:val="32"/>
          <w:szCs w:val="32"/>
        </w:rPr>
        <w:t>, the City of </w:t>
      </w:r>
      <w:r w:rsidRPr="005318B4">
        <w:rPr>
          <w:rStyle w:val="Strong"/>
          <w:rFonts w:ascii="Arial" w:hAnsi="Arial" w:cs="Arial"/>
          <w:color w:val="333333"/>
          <w:sz w:val="32"/>
          <w:szCs w:val="32"/>
        </w:rPr>
        <w:t>Udaipur</w:t>
      </w:r>
      <w:r w:rsidRPr="005318B4">
        <w:rPr>
          <w:rFonts w:ascii="Arial" w:hAnsi="Arial" w:cs="Arial"/>
          <w:color w:val="333333"/>
          <w:sz w:val="32"/>
          <w:szCs w:val="32"/>
        </w:rPr>
        <w:t xml:space="preserve"> is known by its common moniker, the city of lakes. The city was the capital of the </w:t>
      </w:r>
      <w:proofErr w:type="spellStart"/>
      <w:r w:rsidRPr="005318B4">
        <w:rPr>
          <w:rFonts w:ascii="Arial" w:hAnsi="Arial" w:cs="Arial"/>
          <w:color w:val="333333"/>
          <w:sz w:val="32"/>
          <w:szCs w:val="32"/>
        </w:rPr>
        <w:t>Sisodiya</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Rajputs</w:t>
      </w:r>
      <w:proofErr w:type="spellEnd"/>
      <w:r w:rsidRPr="005318B4">
        <w:rPr>
          <w:rFonts w:ascii="Arial" w:hAnsi="Arial" w:cs="Arial"/>
          <w:color w:val="333333"/>
          <w:sz w:val="32"/>
          <w:szCs w:val="32"/>
        </w:rPr>
        <w:t xml:space="preserve"> of </w:t>
      </w:r>
      <w:proofErr w:type="spellStart"/>
      <w:r w:rsidRPr="005318B4">
        <w:rPr>
          <w:rFonts w:ascii="Arial" w:hAnsi="Arial" w:cs="Arial"/>
          <w:color w:val="333333"/>
          <w:sz w:val="32"/>
          <w:szCs w:val="32"/>
        </w:rPr>
        <w:t>Mewar</w:t>
      </w:r>
      <w:proofErr w:type="spellEnd"/>
      <w:r w:rsidRPr="005318B4">
        <w:rPr>
          <w:rFonts w:ascii="Arial" w:hAnsi="Arial" w:cs="Arial"/>
          <w:color w:val="333333"/>
          <w:sz w:val="32"/>
          <w:szCs w:val="32"/>
        </w:rPr>
        <w:t xml:space="preserve"> and is famous for its palaces that exemplify the finesse of </w:t>
      </w:r>
      <w:proofErr w:type="spellStart"/>
      <w:r w:rsidRPr="005318B4">
        <w:rPr>
          <w:rFonts w:ascii="Arial" w:hAnsi="Arial" w:cs="Arial"/>
          <w:color w:val="333333"/>
          <w:sz w:val="32"/>
          <w:szCs w:val="32"/>
        </w:rPr>
        <w:lastRenderedPageBreak/>
        <w:t>Rajputana</w:t>
      </w:r>
      <w:proofErr w:type="spellEnd"/>
      <w:r w:rsidRPr="005318B4">
        <w:rPr>
          <w:rFonts w:ascii="Arial" w:hAnsi="Arial" w:cs="Arial"/>
          <w:color w:val="333333"/>
          <w:sz w:val="32"/>
          <w:szCs w:val="32"/>
        </w:rPr>
        <w:t xml:space="preserve"> Style architecture. Udaipur was founded in 1553 by the </w:t>
      </w:r>
      <w:proofErr w:type="spellStart"/>
      <w:r w:rsidRPr="005318B4">
        <w:rPr>
          <w:rFonts w:ascii="Arial" w:hAnsi="Arial" w:cs="Arial"/>
          <w:color w:val="333333"/>
          <w:sz w:val="32"/>
          <w:szCs w:val="32"/>
        </w:rPr>
        <w:t>Sisodiya</w:t>
      </w:r>
      <w:proofErr w:type="spellEnd"/>
      <w:r w:rsidRPr="005318B4">
        <w:rPr>
          <w:rFonts w:ascii="Arial" w:hAnsi="Arial" w:cs="Arial"/>
          <w:color w:val="333333"/>
          <w:sz w:val="32"/>
          <w:szCs w:val="32"/>
        </w:rPr>
        <w:t xml:space="preserve"> Rajput Ruler </w:t>
      </w:r>
      <w:proofErr w:type="spellStart"/>
      <w:r w:rsidRPr="005318B4">
        <w:rPr>
          <w:rFonts w:ascii="Arial" w:hAnsi="Arial" w:cs="Arial"/>
          <w:color w:val="333333"/>
          <w:sz w:val="32"/>
          <w:szCs w:val="32"/>
        </w:rPr>
        <w:t>Maharana</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Udai</w:t>
      </w:r>
      <w:proofErr w:type="spellEnd"/>
      <w:r w:rsidRPr="005318B4">
        <w:rPr>
          <w:rFonts w:ascii="Arial" w:hAnsi="Arial" w:cs="Arial"/>
          <w:color w:val="333333"/>
          <w:sz w:val="32"/>
          <w:szCs w:val="32"/>
        </w:rPr>
        <w:t xml:space="preserve"> Singh II. The </w:t>
      </w:r>
      <w:proofErr w:type="spellStart"/>
      <w:r w:rsidRPr="005318B4">
        <w:rPr>
          <w:rFonts w:ascii="Arial" w:hAnsi="Arial" w:cs="Arial"/>
          <w:color w:val="333333"/>
          <w:sz w:val="32"/>
          <w:szCs w:val="32"/>
        </w:rPr>
        <w:t>Mewar</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Rajputs</w:t>
      </w:r>
      <w:proofErr w:type="spellEnd"/>
      <w:r w:rsidRPr="005318B4">
        <w:rPr>
          <w:rFonts w:ascii="Arial" w:hAnsi="Arial" w:cs="Arial"/>
          <w:color w:val="333333"/>
          <w:sz w:val="32"/>
          <w:szCs w:val="32"/>
        </w:rPr>
        <w:t xml:space="preserve"> founded the city to relocate their capital from </w:t>
      </w:r>
      <w:proofErr w:type="spellStart"/>
      <w:r w:rsidRPr="005318B4">
        <w:rPr>
          <w:rFonts w:ascii="Arial" w:hAnsi="Arial" w:cs="Arial"/>
          <w:color w:val="333333"/>
          <w:sz w:val="32"/>
          <w:szCs w:val="32"/>
        </w:rPr>
        <w:t>Chittor</w:t>
      </w:r>
      <w:proofErr w:type="spellEnd"/>
      <w:r w:rsidRPr="005318B4">
        <w:rPr>
          <w:rFonts w:ascii="Arial" w:hAnsi="Arial" w:cs="Arial"/>
          <w:color w:val="333333"/>
          <w:sz w:val="32"/>
          <w:szCs w:val="32"/>
        </w:rPr>
        <w:t xml:space="preserve"> to a more secure location. Today, most of the palaces have been converted into hotels, thus attracting a huge no. of tourist crowd to this city.</w:t>
      </w:r>
    </w:p>
    <w:p w:rsidR="006B7B28" w:rsidRPr="00067757" w:rsidRDefault="006B7B28" w:rsidP="006B7B28">
      <w:pPr>
        <w:pStyle w:val="Heading2"/>
        <w:spacing w:before="0" w:after="300" w:line="288" w:lineRule="atLeast"/>
        <w:rPr>
          <w:rFonts w:ascii="inherit" w:hAnsi="inherit"/>
          <w:sz w:val="32"/>
          <w:szCs w:val="32"/>
        </w:rPr>
      </w:pPr>
      <w:r w:rsidRPr="00067757">
        <w:rPr>
          <w:rFonts w:ascii="Arial" w:hAnsi="Arial" w:cs="Arial"/>
          <w:color w:val="333333"/>
          <w:sz w:val="32"/>
          <w:szCs w:val="32"/>
        </w:rPr>
        <w:t>C-</w:t>
      </w:r>
      <w:r w:rsidRPr="00067757">
        <w:rPr>
          <w:rFonts w:ascii="inherit" w:hAnsi="inherit"/>
          <w:sz w:val="32"/>
          <w:szCs w:val="32"/>
        </w:rPr>
        <w:t xml:space="preserve"> . Jodhpur</w:t>
      </w:r>
      <w:r w:rsidR="00067757">
        <w:rPr>
          <w:rFonts w:ascii="inherit" w:hAnsi="inherit"/>
          <w:sz w:val="32"/>
          <w:szCs w:val="32"/>
        </w:rPr>
        <w:t xml:space="preserve"> :-</w:t>
      </w:r>
      <w:bookmarkStart w:id="0" w:name="_GoBack"/>
      <w:bookmarkEnd w:id="0"/>
    </w:p>
    <w:p w:rsidR="006B7B28" w:rsidRPr="005318B4" w:rsidRDefault="006B7B28" w:rsidP="006B7B28">
      <w:pPr>
        <w:pStyle w:val="NormalWeb"/>
        <w:spacing w:before="0" w:beforeAutospacing="0" w:after="360" w:afterAutospacing="0" w:line="0" w:lineRule="atLeast"/>
        <w:rPr>
          <w:ins w:id="1" w:author="Unknown"/>
          <w:rStyle w:val="ezoic-ad"/>
          <w:rFonts w:ascii="Arial" w:hAnsi="Arial" w:cs="Arial"/>
          <w:color w:val="333333"/>
          <w:sz w:val="32"/>
          <w:szCs w:val="32"/>
          <w:bdr w:val="none" w:sz="0" w:space="0" w:color="auto" w:frame="1"/>
          <w:shd w:val="clear" w:color="auto" w:fill="FFFFFF"/>
        </w:rPr>
      </w:pPr>
      <w:r w:rsidRPr="005318B4">
        <w:rPr>
          <w:rFonts w:ascii="Arial" w:hAnsi="Arial" w:cs="Arial"/>
          <w:color w:val="333333"/>
          <w:sz w:val="32"/>
          <w:szCs w:val="32"/>
          <w:shd w:val="clear" w:color="auto" w:fill="FFFFFF"/>
        </w:rPr>
        <w:t>The second largest City of Rajasthan, </w:t>
      </w:r>
      <w:r w:rsidRPr="005318B4">
        <w:rPr>
          <w:rStyle w:val="Strong"/>
          <w:rFonts w:ascii="Arial" w:hAnsi="Arial" w:cs="Arial"/>
          <w:color w:val="333333"/>
          <w:sz w:val="32"/>
          <w:szCs w:val="32"/>
          <w:shd w:val="clear" w:color="auto" w:fill="FFFFFF"/>
        </w:rPr>
        <w:t>Jodhpur</w:t>
      </w:r>
      <w:r w:rsidRPr="005318B4">
        <w:rPr>
          <w:rFonts w:ascii="Arial" w:hAnsi="Arial" w:cs="Arial"/>
          <w:color w:val="333333"/>
          <w:sz w:val="32"/>
          <w:szCs w:val="32"/>
          <w:shd w:val="clear" w:color="auto" w:fill="FFFFFF"/>
        </w:rPr>
        <w:t xml:space="preserve"> is also the second most populated city of Rajasthan after Jaipur. The city was founded in 1459 by the </w:t>
      </w:r>
      <w:proofErr w:type="spellStart"/>
      <w:r w:rsidRPr="005318B4">
        <w:rPr>
          <w:rFonts w:ascii="Arial" w:hAnsi="Arial" w:cs="Arial"/>
          <w:color w:val="333333"/>
          <w:sz w:val="32"/>
          <w:szCs w:val="32"/>
          <w:shd w:val="clear" w:color="auto" w:fill="FFFFFF"/>
        </w:rPr>
        <w:t>Rathore</w:t>
      </w:r>
      <w:proofErr w:type="spellEnd"/>
      <w:r w:rsidRPr="005318B4">
        <w:rPr>
          <w:rFonts w:ascii="Arial" w:hAnsi="Arial" w:cs="Arial"/>
          <w:color w:val="333333"/>
          <w:sz w:val="32"/>
          <w:szCs w:val="32"/>
          <w:shd w:val="clear" w:color="auto" w:fill="FFFFFF"/>
        </w:rPr>
        <w:t xml:space="preserve"> Rajput Ruler, </w:t>
      </w:r>
      <w:proofErr w:type="spellStart"/>
      <w:r w:rsidRPr="005318B4">
        <w:rPr>
          <w:rFonts w:ascii="Arial" w:hAnsi="Arial" w:cs="Arial"/>
          <w:color w:val="333333"/>
          <w:sz w:val="32"/>
          <w:szCs w:val="32"/>
          <w:shd w:val="clear" w:color="auto" w:fill="FFFFFF"/>
        </w:rPr>
        <w:t>Rao</w:t>
      </w:r>
      <w:proofErr w:type="spellEnd"/>
      <w:r w:rsidRPr="005318B4">
        <w:rPr>
          <w:rFonts w:ascii="Arial" w:hAnsi="Arial" w:cs="Arial"/>
          <w:color w:val="333333"/>
          <w:sz w:val="32"/>
          <w:szCs w:val="32"/>
          <w:shd w:val="clear" w:color="auto" w:fill="FFFFFF"/>
        </w:rPr>
        <w:t xml:space="preserve"> </w:t>
      </w:r>
      <w:proofErr w:type="spellStart"/>
      <w:r w:rsidRPr="005318B4">
        <w:rPr>
          <w:rFonts w:ascii="Arial" w:hAnsi="Arial" w:cs="Arial"/>
          <w:color w:val="333333"/>
          <w:sz w:val="32"/>
          <w:szCs w:val="32"/>
          <w:shd w:val="clear" w:color="auto" w:fill="FFFFFF"/>
        </w:rPr>
        <w:t>Jodha</w:t>
      </w:r>
      <w:proofErr w:type="spellEnd"/>
      <w:r w:rsidRPr="005318B4">
        <w:rPr>
          <w:rFonts w:ascii="Arial" w:hAnsi="Arial" w:cs="Arial"/>
          <w:color w:val="333333"/>
          <w:sz w:val="32"/>
          <w:szCs w:val="32"/>
          <w:shd w:val="clear" w:color="auto" w:fill="FFFFFF"/>
        </w:rPr>
        <w:t xml:space="preserve"> Singh of </w:t>
      </w:r>
      <w:proofErr w:type="spellStart"/>
      <w:r w:rsidRPr="005318B4">
        <w:rPr>
          <w:rFonts w:ascii="Arial" w:hAnsi="Arial" w:cs="Arial"/>
          <w:color w:val="333333"/>
          <w:sz w:val="32"/>
          <w:szCs w:val="32"/>
          <w:shd w:val="clear" w:color="auto" w:fill="FFFFFF"/>
        </w:rPr>
        <w:t>Marwar</w:t>
      </w:r>
      <w:proofErr w:type="spellEnd"/>
      <w:r w:rsidRPr="005318B4">
        <w:rPr>
          <w:rFonts w:ascii="Arial" w:hAnsi="Arial" w:cs="Arial"/>
          <w:color w:val="333333"/>
          <w:sz w:val="32"/>
          <w:szCs w:val="32"/>
          <w:shd w:val="clear" w:color="auto" w:fill="FFFFFF"/>
        </w:rPr>
        <w:t>. The city was founded as </w:t>
      </w:r>
      <w:proofErr w:type="spellStart"/>
      <w:r w:rsidRPr="005318B4">
        <w:rPr>
          <w:rStyle w:val="Emphasis"/>
          <w:rFonts w:ascii="Arial" w:hAnsi="Arial" w:cs="Arial"/>
          <w:color w:val="333333"/>
          <w:sz w:val="32"/>
          <w:szCs w:val="32"/>
          <w:shd w:val="clear" w:color="auto" w:fill="FFFFFF"/>
        </w:rPr>
        <w:t>Marwar’s</w:t>
      </w:r>
      <w:proofErr w:type="spellEnd"/>
      <w:r w:rsidRPr="005318B4">
        <w:rPr>
          <w:rStyle w:val="Emphasis"/>
          <w:rFonts w:ascii="Arial" w:hAnsi="Arial" w:cs="Arial"/>
          <w:color w:val="333333"/>
          <w:sz w:val="32"/>
          <w:szCs w:val="32"/>
          <w:shd w:val="clear" w:color="auto" w:fill="FFFFFF"/>
        </w:rPr>
        <w:t xml:space="preserve"> new capital</w:t>
      </w:r>
      <w:r w:rsidRPr="005318B4">
        <w:rPr>
          <w:rFonts w:ascii="Arial" w:hAnsi="Arial" w:cs="Arial"/>
          <w:color w:val="333333"/>
          <w:sz w:val="32"/>
          <w:szCs w:val="32"/>
          <w:shd w:val="clear" w:color="auto" w:fill="FFFFFF"/>
        </w:rPr>
        <w:t xml:space="preserve"> after the fall of the former capital of </w:t>
      </w:r>
      <w:proofErr w:type="spellStart"/>
      <w:r w:rsidRPr="005318B4">
        <w:rPr>
          <w:rFonts w:ascii="Arial" w:hAnsi="Arial" w:cs="Arial"/>
          <w:color w:val="333333"/>
          <w:sz w:val="32"/>
          <w:szCs w:val="32"/>
          <w:shd w:val="clear" w:color="auto" w:fill="FFFFFF"/>
        </w:rPr>
        <w:t>Mandore</w:t>
      </w:r>
      <w:proofErr w:type="spellEnd"/>
      <w:r w:rsidRPr="005318B4">
        <w:rPr>
          <w:rFonts w:ascii="Arial" w:hAnsi="Arial" w:cs="Arial"/>
          <w:color w:val="333333"/>
          <w:sz w:val="32"/>
          <w:szCs w:val="32"/>
          <w:shd w:val="clear" w:color="auto" w:fill="FFFFFF"/>
        </w:rPr>
        <w:t>. Jodhpur is also called the </w:t>
      </w:r>
      <w:r w:rsidRPr="005318B4">
        <w:rPr>
          <w:rStyle w:val="Strong"/>
          <w:rFonts w:ascii="Arial" w:hAnsi="Arial" w:cs="Arial"/>
          <w:color w:val="333333"/>
          <w:sz w:val="32"/>
          <w:szCs w:val="32"/>
          <w:shd w:val="clear" w:color="auto" w:fill="FFFFFF"/>
        </w:rPr>
        <w:t>Sun City</w:t>
      </w:r>
      <w:r w:rsidRPr="005318B4">
        <w:rPr>
          <w:rFonts w:ascii="Arial" w:hAnsi="Arial" w:cs="Arial"/>
          <w:color w:val="333333"/>
          <w:sz w:val="32"/>
          <w:szCs w:val="32"/>
          <w:shd w:val="clear" w:color="auto" w:fill="FFFFFF"/>
        </w:rPr>
        <w:t> as it enjoys a bright sunny weather all year round. Strategically, it is considered to be the most important city of western Rajasthan as it lies only at a distance of 250 kilometers from the Indo-Pakistan border.</w:t>
      </w:r>
    </w:p>
    <w:p w:rsidR="006B7B28" w:rsidRPr="005318B4" w:rsidRDefault="006B7B28" w:rsidP="006B7B28">
      <w:pPr>
        <w:pStyle w:val="Heading2"/>
        <w:shd w:val="clear" w:color="auto" w:fill="FFFFFF"/>
        <w:spacing w:before="0" w:after="300" w:line="288" w:lineRule="atLeast"/>
        <w:rPr>
          <w:rFonts w:ascii="Arial" w:hAnsi="Arial" w:cs="Arial"/>
          <w:color w:val="333333"/>
          <w:sz w:val="32"/>
          <w:szCs w:val="32"/>
        </w:rPr>
      </w:pPr>
      <w:r w:rsidRPr="005318B4">
        <w:rPr>
          <w:rFonts w:ascii="Arial" w:hAnsi="Arial" w:cs="Arial"/>
          <w:color w:val="333333"/>
          <w:sz w:val="32"/>
          <w:szCs w:val="32"/>
        </w:rPr>
        <w:t xml:space="preserve">D- </w:t>
      </w:r>
      <w:proofErr w:type="spellStart"/>
      <w:r w:rsidRPr="005318B4">
        <w:rPr>
          <w:rFonts w:ascii="Arial" w:hAnsi="Arial" w:cs="Arial"/>
          <w:color w:val="333333"/>
          <w:sz w:val="32"/>
          <w:szCs w:val="32"/>
        </w:rPr>
        <w:t>Jaisalmer</w:t>
      </w:r>
      <w:proofErr w:type="spellEnd"/>
    </w:p>
    <w:p w:rsidR="006B7B28" w:rsidRPr="005318B4" w:rsidRDefault="006B7B28" w:rsidP="006B7B28">
      <w:pPr>
        <w:pStyle w:val="NormalWeb"/>
        <w:shd w:val="clear" w:color="auto" w:fill="FFFFFF"/>
        <w:spacing w:before="0" w:beforeAutospacing="0" w:after="360" w:afterAutospacing="0"/>
        <w:rPr>
          <w:rFonts w:ascii="Arial" w:hAnsi="Arial" w:cs="Arial"/>
          <w:color w:val="333333"/>
          <w:sz w:val="32"/>
          <w:szCs w:val="32"/>
        </w:rPr>
      </w:pPr>
      <w:r w:rsidRPr="005318B4">
        <w:rPr>
          <w:rFonts w:ascii="Arial" w:hAnsi="Arial" w:cs="Arial"/>
          <w:color w:val="333333"/>
          <w:sz w:val="32"/>
          <w:szCs w:val="32"/>
        </w:rPr>
        <w:t>The aptly named </w:t>
      </w:r>
      <w:r w:rsidRPr="005318B4">
        <w:rPr>
          <w:rStyle w:val="Strong"/>
          <w:rFonts w:ascii="Arial" w:hAnsi="Arial" w:cs="Arial"/>
          <w:color w:val="333333"/>
          <w:sz w:val="32"/>
          <w:szCs w:val="32"/>
        </w:rPr>
        <w:t>“golden city”</w:t>
      </w:r>
      <w:r w:rsidRPr="005318B4">
        <w:rPr>
          <w:rFonts w:ascii="Arial" w:hAnsi="Arial" w:cs="Arial"/>
          <w:color w:val="333333"/>
          <w:sz w:val="32"/>
          <w:szCs w:val="32"/>
        </w:rPr>
        <w:t>, which comes from its view during the day, the city of </w:t>
      </w:r>
      <w:proofErr w:type="spellStart"/>
      <w:r w:rsidRPr="005318B4">
        <w:rPr>
          <w:rStyle w:val="Strong"/>
          <w:rFonts w:ascii="Arial" w:hAnsi="Arial" w:cs="Arial"/>
          <w:color w:val="333333"/>
          <w:sz w:val="32"/>
          <w:szCs w:val="32"/>
        </w:rPr>
        <w:t>Jaisalmer</w:t>
      </w:r>
      <w:proofErr w:type="spellEnd"/>
      <w:r w:rsidRPr="005318B4">
        <w:rPr>
          <w:rFonts w:ascii="Arial" w:hAnsi="Arial" w:cs="Arial"/>
          <w:color w:val="333333"/>
          <w:sz w:val="32"/>
          <w:szCs w:val="32"/>
        </w:rPr>
        <w:t xml:space="preserve"> lies in the heart of the </w:t>
      </w:r>
      <w:proofErr w:type="spellStart"/>
      <w:r w:rsidRPr="005318B4">
        <w:rPr>
          <w:rFonts w:ascii="Arial" w:hAnsi="Arial" w:cs="Arial"/>
          <w:color w:val="333333"/>
          <w:sz w:val="32"/>
          <w:szCs w:val="32"/>
        </w:rPr>
        <w:t>Thar</w:t>
      </w:r>
      <w:proofErr w:type="spellEnd"/>
      <w:r w:rsidRPr="005318B4">
        <w:rPr>
          <w:rFonts w:ascii="Arial" w:hAnsi="Arial" w:cs="Arial"/>
          <w:color w:val="333333"/>
          <w:sz w:val="32"/>
          <w:szCs w:val="32"/>
        </w:rPr>
        <w:t xml:space="preserve"> Desert. The city was founded by The </w:t>
      </w:r>
      <w:proofErr w:type="spellStart"/>
      <w:r w:rsidRPr="005318B4">
        <w:rPr>
          <w:rFonts w:ascii="Arial" w:hAnsi="Arial" w:cs="Arial"/>
          <w:color w:val="333333"/>
          <w:sz w:val="32"/>
          <w:szCs w:val="32"/>
        </w:rPr>
        <w:t>Bhati</w:t>
      </w:r>
      <w:proofErr w:type="spellEnd"/>
      <w:r w:rsidRPr="005318B4">
        <w:rPr>
          <w:rFonts w:ascii="Arial" w:hAnsi="Arial" w:cs="Arial"/>
          <w:color w:val="333333"/>
          <w:sz w:val="32"/>
          <w:szCs w:val="32"/>
        </w:rPr>
        <w:t xml:space="preserve"> Rajput ruler </w:t>
      </w:r>
      <w:proofErr w:type="spellStart"/>
      <w:r w:rsidRPr="005318B4">
        <w:rPr>
          <w:rFonts w:ascii="Arial" w:hAnsi="Arial" w:cs="Arial"/>
          <w:color w:val="333333"/>
          <w:sz w:val="32"/>
          <w:szCs w:val="32"/>
        </w:rPr>
        <w:t>Maharawal</w:t>
      </w:r>
      <w:proofErr w:type="spellEnd"/>
      <w:r w:rsidRPr="005318B4">
        <w:rPr>
          <w:rFonts w:ascii="Arial" w:hAnsi="Arial" w:cs="Arial"/>
          <w:color w:val="333333"/>
          <w:sz w:val="32"/>
          <w:szCs w:val="32"/>
        </w:rPr>
        <w:t xml:space="preserve"> </w:t>
      </w:r>
      <w:proofErr w:type="spellStart"/>
      <w:r w:rsidRPr="005318B4">
        <w:rPr>
          <w:rFonts w:ascii="Arial" w:hAnsi="Arial" w:cs="Arial"/>
          <w:color w:val="333333"/>
          <w:sz w:val="32"/>
          <w:szCs w:val="32"/>
        </w:rPr>
        <w:t>Jaisal</w:t>
      </w:r>
      <w:proofErr w:type="spellEnd"/>
      <w:r w:rsidRPr="005318B4">
        <w:rPr>
          <w:rFonts w:ascii="Arial" w:hAnsi="Arial" w:cs="Arial"/>
          <w:color w:val="333333"/>
          <w:sz w:val="32"/>
          <w:szCs w:val="32"/>
        </w:rPr>
        <w:t xml:space="preserve"> Singh in 1156 Ad. The city gets its name from the golden sands of the </w:t>
      </w:r>
      <w:proofErr w:type="spellStart"/>
      <w:r w:rsidRPr="005318B4">
        <w:rPr>
          <w:rFonts w:ascii="Arial" w:hAnsi="Arial" w:cs="Arial"/>
          <w:color w:val="333333"/>
          <w:sz w:val="32"/>
          <w:szCs w:val="32"/>
        </w:rPr>
        <w:t>Thar</w:t>
      </w:r>
      <w:proofErr w:type="spellEnd"/>
      <w:r w:rsidRPr="005318B4">
        <w:rPr>
          <w:rFonts w:ascii="Arial" w:hAnsi="Arial" w:cs="Arial"/>
          <w:color w:val="333333"/>
          <w:sz w:val="32"/>
          <w:szCs w:val="32"/>
        </w:rPr>
        <w:t xml:space="preserve"> Desert and the same golden colored sandstone used in the city’s architecture. The city is a famous tourist spot due to its magnificent architecture and the various arts and crafts which are unique to this region. The city thrives on tourism, and can be called a home away from home for a huge no. of tourists from all around the world.</w:t>
      </w:r>
    </w:p>
    <w:p w:rsidR="006B7B28" w:rsidRPr="005318B4" w:rsidRDefault="006B7B28" w:rsidP="006B7B28">
      <w:pPr>
        <w:pStyle w:val="Heading2"/>
        <w:shd w:val="clear" w:color="auto" w:fill="FFFFFF"/>
        <w:spacing w:before="0" w:after="300" w:line="288" w:lineRule="atLeast"/>
        <w:rPr>
          <w:rFonts w:ascii="Arial" w:hAnsi="Arial" w:cs="Arial"/>
          <w:color w:val="333333"/>
          <w:sz w:val="32"/>
          <w:szCs w:val="32"/>
        </w:rPr>
      </w:pPr>
      <w:r w:rsidRPr="005318B4">
        <w:rPr>
          <w:rFonts w:ascii="Arial" w:hAnsi="Arial" w:cs="Arial"/>
          <w:color w:val="333333"/>
          <w:sz w:val="32"/>
          <w:szCs w:val="32"/>
        </w:rPr>
        <w:lastRenderedPageBreak/>
        <w:t xml:space="preserve">E- </w:t>
      </w:r>
      <w:proofErr w:type="spellStart"/>
      <w:r w:rsidRPr="005318B4">
        <w:rPr>
          <w:rFonts w:ascii="Arial" w:hAnsi="Arial" w:cs="Arial"/>
          <w:color w:val="333333"/>
          <w:sz w:val="32"/>
          <w:szCs w:val="32"/>
        </w:rPr>
        <w:t>Pushkar</w:t>
      </w:r>
      <w:proofErr w:type="spellEnd"/>
    </w:p>
    <w:p w:rsidR="006B7B28" w:rsidRPr="005318B4" w:rsidRDefault="006B7B28" w:rsidP="006B7B28">
      <w:pPr>
        <w:pStyle w:val="NormalWeb"/>
        <w:shd w:val="clear" w:color="auto" w:fill="FFFFFF"/>
        <w:spacing w:before="0" w:beforeAutospacing="0" w:after="360" w:afterAutospacing="0"/>
        <w:rPr>
          <w:rFonts w:ascii="Arial" w:hAnsi="Arial" w:cs="Arial"/>
          <w:color w:val="333333"/>
          <w:sz w:val="32"/>
          <w:szCs w:val="32"/>
        </w:rPr>
      </w:pPr>
      <w:r w:rsidRPr="005318B4">
        <w:rPr>
          <w:rFonts w:ascii="Arial" w:hAnsi="Arial" w:cs="Arial"/>
          <w:color w:val="333333"/>
          <w:sz w:val="32"/>
          <w:szCs w:val="32"/>
        </w:rPr>
        <w:t>Lying in the Ajmer District of Rajasthan, the holy City of </w:t>
      </w:r>
      <w:proofErr w:type="spellStart"/>
      <w:r w:rsidRPr="005318B4">
        <w:rPr>
          <w:rStyle w:val="Strong"/>
          <w:rFonts w:ascii="Arial" w:hAnsi="Arial" w:cs="Arial"/>
          <w:color w:val="333333"/>
          <w:sz w:val="32"/>
          <w:szCs w:val="32"/>
        </w:rPr>
        <w:t>Pushkar</w:t>
      </w:r>
      <w:proofErr w:type="spellEnd"/>
      <w:r w:rsidRPr="005318B4">
        <w:rPr>
          <w:rFonts w:ascii="Arial" w:hAnsi="Arial" w:cs="Arial"/>
          <w:color w:val="333333"/>
          <w:sz w:val="32"/>
          <w:szCs w:val="32"/>
        </w:rPr>
        <w:t xml:space="preserve"> is often described as the king of pilgrimage sites in India. The town is located at the shores of the </w:t>
      </w:r>
      <w:proofErr w:type="spellStart"/>
      <w:r w:rsidRPr="005318B4">
        <w:rPr>
          <w:rFonts w:ascii="Arial" w:hAnsi="Arial" w:cs="Arial"/>
          <w:color w:val="333333"/>
          <w:sz w:val="32"/>
          <w:szCs w:val="32"/>
        </w:rPr>
        <w:t>Pushkar</w:t>
      </w:r>
      <w:proofErr w:type="spellEnd"/>
      <w:r w:rsidRPr="005318B4">
        <w:rPr>
          <w:rFonts w:ascii="Arial" w:hAnsi="Arial" w:cs="Arial"/>
          <w:color w:val="333333"/>
          <w:sz w:val="32"/>
          <w:szCs w:val="32"/>
        </w:rPr>
        <w:t xml:space="preserve"> Lake, which was created by the tears of Lord Shiva. The town is one of the oldest cities of India and the date of its origin is unknown and is often associated with the Hindu mythology. The town is famous for its temples and various Ghats which are frequented by hundreds of visitors during the annual bath. The water of the lake is considered sacred and thus is responsible for the tow</w:t>
      </w:r>
      <w:r w:rsidR="005318B4" w:rsidRPr="005318B4">
        <w:rPr>
          <w:rFonts w:ascii="Arial" w:hAnsi="Arial" w:cs="Arial"/>
          <w:color w:val="333333"/>
          <w:sz w:val="32"/>
          <w:szCs w:val="32"/>
        </w:rPr>
        <w:t>n’s repute as a pilgrimage spot.</w:t>
      </w:r>
    </w:p>
    <w:p w:rsidR="006B7B28" w:rsidRDefault="006B7B28" w:rsidP="006B7B28">
      <w:pPr>
        <w:pStyle w:val="NormalWeb"/>
        <w:shd w:val="clear" w:color="auto" w:fill="FFFFFF"/>
        <w:spacing w:before="0" w:beforeAutospacing="0" w:after="360" w:afterAutospacing="0"/>
        <w:rPr>
          <w:rFonts w:ascii="Arial" w:hAnsi="Arial" w:cs="Arial"/>
          <w:color w:val="333333"/>
          <w:sz w:val="27"/>
          <w:szCs w:val="27"/>
        </w:rPr>
      </w:pPr>
    </w:p>
    <w:p w:rsidR="006B7B28" w:rsidRPr="006B7B28" w:rsidRDefault="006B7B28" w:rsidP="006B7B28">
      <w:pPr>
        <w:pStyle w:val="NormalWeb"/>
        <w:shd w:val="clear" w:color="auto" w:fill="FFFFFF"/>
        <w:spacing w:before="0" w:beforeAutospacing="0" w:after="360" w:afterAutospacing="0"/>
        <w:rPr>
          <w:rFonts w:ascii="Arial" w:hAnsi="Arial" w:cs="Arial"/>
          <w:color w:val="333333"/>
          <w:sz w:val="27"/>
          <w:szCs w:val="27"/>
        </w:rPr>
      </w:pPr>
    </w:p>
    <w:p w:rsidR="002D5846" w:rsidRDefault="002D5846"/>
    <w:sectPr w:rsidR="002D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4F1"/>
    <w:rsid w:val="000006A3"/>
    <w:rsid w:val="00067757"/>
    <w:rsid w:val="001064F1"/>
    <w:rsid w:val="001606B7"/>
    <w:rsid w:val="001644C6"/>
    <w:rsid w:val="002C1BA9"/>
    <w:rsid w:val="002D5846"/>
    <w:rsid w:val="003575AB"/>
    <w:rsid w:val="00494066"/>
    <w:rsid w:val="004F6B2D"/>
    <w:rsid w:val="00531894"/>
    <w:rsid w:val="005318B4"/>
    <w:rsid w:val="005A0A28"/>
    <w:rsid w:val="005D27F4"/>
    <w:rsid w:val="00615E52"/>
    <w:rsid w:val="006B6F0E"/>
    <w:rsid w:val="006B7B28"/>
    <w:rsid w:val="008219B9"/>
    <w:rsid w:val="00913291"/>
    <w:rsid w:val="00A06612"/>
    <w:rsid w:val="00AE3B3A"/>
    <w:rsid w:val="00B124C0"/>
    <w:rsid w:val="00C1752C"/>
    <w:rsid w:val="00D63D6D"/>
    <w:rsid w:val="00E32D45"/>
    <w:rsid w:val="00E701B6"/>
    <w:rsid w:val="00F3244E"/>
    <w:rsid w:val="00F3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3B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661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0006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006A3"/>
    <w:rPr>
      <w:rFonts w:ascii="Times New Roman" w:eastAsia="Times New Roman" w:hAnsi="Times New Roman" w:cs="Times New Roman"/>
      <w:b/>
      <w:bCs/>
      <w:sz w:val="20"/>
      <w:szCs w:val="20"/>
    </w:rPr>
  </w:style>
  <w:style w:type="paragraph" w:customStyle="1" w:styleId="text-justify">
    <w:name w:val="text-justify"/>
    <w:basedOn w:val="Normal"/>
    <w:rsid w:val="000006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0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6A3"/>
    <w:rPr>
      <w:rFonts w:ascii="Tahoma" w:hAnsi="Tahoma" w:cs="Tahoma"/>
      <w:sz w:val="16"/>
      <w:szCs w:val="16"/>
    </w:rPr>
  </w:style>
  <w:style w:type="character" w:styleId="Hyperlink">
    <w:name w:val="Hyperlink"/>
    <w:basedOn w:val="DefaultParagraphFont"/>
    <w:uiPriority w:val="99"/>
    <w:unhideWhenUsed/>
    <w:rsid w:val="001644C6"/>
    <w:rPr>
      <w:color w:val="0000FF" w:themeColor="hyperlink"/>
      <w:u w:val="single"/>
    </w:rPr>
  </w:style>
  <w:style w:type="character" w:styleId="HTMLCite">
    <w:name w:val="HTML Cite"/>
    <w:basedOn w:val="DefaultParagraphFont"/>
    <w:uiPriority w:val="99"/>
    <w:semiHidden/>
    <w:unhideWhenUsed/>
    <w:rsid w:val="001644C6"/>
    <w:rPr>
      <w:i/>
      <w:iCs/>
    </w:rPr>
  </w:style>
  <w:style w:type="character" w:styleId="FollowedHyperlink">
    <w:name w:val="FollowedHyperlink"/>
    <w:basedOn w:val="DefaultParagraphFont"/>
    <w:uiPriority w:val="99"/>
    <w:semiHidden/>
    <w:unhideWhenUsed/>
    <w:rsid w:val="001644C6"/>
    <w:rPr>
      <w:color w:val="800080" w:themeColor="followedHyperlink"/>
      <w:u w:val="single"/>
    </w:rPr>
  </w:style>
  <w:style w:type="character" w:customStyle="1" w:styleId="Heading2Char">
    <w:name w:val="Heading 2 Char"/>
    <w:basedOn w:val="DefaultParagraphFont"/>
    <w:link w:val="Heading2"/>
    <w:uiPriority w:val="9"/>
    <w:rsid w:val="00AE3B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E3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612"/>
    <w:rPr>
      <w:b/>
      <w:bCs/>
    </w:rPr>
  </w:style>
  <w:style w:type="character" w:customStyle="1" w:styleId="Heading3Char">
    <w:name w:val="Heading 3 Char"/>
    <w:basedOn w:val="DefaultParagraphFont"/>
    <w:link w:val="Heading3"/>
    <w:uiPriority w:val="9"/>
    <w:semiHidden/>
    <w:rsid w:val="00A066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A0A28"/>
    <w:rPr>
      <w:i/>
      <w:iCs/>
    </w:rPr>
  </w:style>
  <w:style w:type="character" w:customStyle="1" w:styleId="ezoic-ad">
    <w:name w:val="ezoic-ad"/>
    <w:basedOn w:val="DefaultParagraphFont"/>
    <w:rsid w:val="006B7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E3B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661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0006A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006A3"/>
    <w:rPr>
      <w:rFonts w:ascii="Times New Roman" w:eastAsia="Times New Roman" w:hAnsi="Times New Roman" w:cs="Times New Roman"/>
      <w:b/>
      <w:bCs/>
      <w:sz w:val="20"/>
      <w:szCs w:val="20"/>
    </w:rPr>
  </w:style>
  <w:style w:type="paragraph" w:customStyle="1" w:styleId="text-justify">
    <w:name w:val="text-justify"/>
    <w:basedOn w:val="Normal"/>
    <w:rsid w:val="000006A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0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6A3"/>
    <w:rPr>
      <w:rFonts w:ascii="Tahoma" w:hAnsi="Tahoma" w:cs="Tahoma"/>
      <w:sz w:val="16"/>
      <w:szCs w:val="16"/>
    </w:rPr>
  </w:style>
  <w:style w:type="character" w:styleId="Hyperlink">
    <w:name w:val="Hyperlink"/>
    <w:basedOn w:val="DefaultParagraphFont"/>
    <w:uiPriority w:val="99"/>
    <w:unhideWhenUsed/>
    <w:rsid w:val="001644C6"/>
    <w:rPr>
      <w:color w:val="0000FF" w:themeColor="hyperlink"/>
      <w:u w:val="single"/>
    </w:rPr>
  </w:style>
  <w:style w:type="character" w:styleId="HTMLCite">
    <w:name w:val="HTML Cite"/>
    <w:basedOn w:val="DefaultParagraphFont"/>
    <w:uiPriority w:val="99"/>
    <w:semiHidden/>
    <w:unhideWhenUsed/>
    <w:rsid w:val="001644C6"/>
    <w:rPr>
      <w:i/>
      <w:iCs/>
    </w:rPr>
  </w:style>
  <w:style w:type="character" w:styleId="FollowedHyperlink">
    <w:name w:val="FollowedHyperlink"/>
    <w:basedOn w:val="DefaultParagraphFont"/>
    <w:uiPriority w:val="99"/>
    <w:semiHidden/>
    <w:unhideWhenUsed/>
    <w:rsid w:val="001644C6"/>
    <w:rPr>
      <w:color w:val="800080" w:themeColor="followedHyperlink"/>
      <w:u w:val="single"/>
    </w:rPr>
  </w:style>
  <w:style w:type="character" w:customStyle="1" w:styleId="Heading2Char">
    <w:name w:val="Heading 2 Char"/>
    <w:basedOn w:val="DefaultParagraphFont"/>
    <w:link w:val="Heading2"/>
    <w:uiPriority w:val="9"/>
    <w:rsid w:val="00AE3B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E3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612"/>
    <w:rPr>
      <w:b/>
      <w:bCs/>
    </w:rPr>
  </w:style>
  <w:style w:type="character" w:customStyle="1" w:styleId="Heading3Char">
    <w:name w:val="Heading 3 Char"/>
    <w:basedOn w:val="DefaultParagraphFont"/>
    <w:link w:val="Heading3"/>
    <w:uiPriority w:val="9"/>
    <w:semiHidden/>
    <w:rsid w:val="00A06612"/>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A0A28"/>
    <w:rPr>
      <w:i/>
      <w:iCs/>
    </w:rPr>
  </w:style>
  <w:style w:type="character" w:customStyle="1" w:styleId="ezoic-ad">
    <w:name w:val="ezoic-ad"/>
    <w:basedOn w:val="DefaultParagraphFont"/>
    <w:rsid w:val="006B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3027">
      <w:bodyDiv w:val="1"/>
      <w:marLeft w:val="0"/>
      <w:marRight w:val="0"/>
      <w:marTop w:val="0"/>
      <w:marBottom w:val="0"/>
      <w:divBdr>
        <w:top w:val="none" w:sz="0" w:space="0" w:color="auto"/>
        <w:left w:val="none" w:sz="0" w:space="0" w:color="auto"/>
        <w:bottom w:val="none" w:sz="0" w:space="0" w:color="auto"/>
        <w:right w:val="none" w:sz="0" w:space="0" w:color="auto"/>
      </w:divBdr>
    </w:div>
    <w:div w:id="80181530">
      <w:bodyDiv w:val="1"/>
      <w:marLeft w:val="0"/>
      <w:marRight w:val="0"/>
      <w:marTop w:val="0"/>
      <w:marBottom w:val="0"/>
      <w:divBdr>
        <w:top w:val="none" w:sz="0" w:space="0" w:color="auto"/>
        <w:left w:val="none" w:sz="0" w:space="0" w:color="auto"/>
        <w:bottom w:val="none" w:sz="0" w:space="0" w:color="auto"/>
        <w:right w:val="none" w:sz="0" w:space="0" w:color="auto"/>
      </w:divBdr>
      <w:divsChild>
        <w:div w:id="1247228128">
          <w:marLeft w:val="-225"/>
          <w:marRight w:val="-225"/>
          <w:marTop w:val="0"/>
          <w:marBottom w:val="0"/>
          <w:divBdr>
            <w:top w:val="none" w:sz="0" w:space="0" w:color="auto"/>
            <w:left w:val="none" w:sz="0" w:space="0" w:color="auto"/>
            <w:bottom w:val="none" w:sz="0" w:space="0" w:color="auto"/>
            <w:right w:val="none" w:sz="0" w:space="0" w:color="auto"/>
          </w:divBdr>
          <w:divsChild>
            <w:div w:id="565262206">
              <w:marLeft w:val="0"/>
              <w:marRight w:val="0"/>
              <w:marTop w:val="0"/>
              <w:marBottom w:val="0"/>
              <w:divBdr>
                <w:top w:val="none" w:sz="0" w:space="0" w:color="auto"/>
                <w:left w:val="none" w:sz="0" w:space="0" w:color="auto"/>
                <w:bottom w:val="none" w:sz="0" w:space="0" w:color="auto"/>
                <w:right w:val="none" w:sz="0" w:space="0" w:color="auto"/>
              </w:divBdr>
            </w:div>
            <w:div w:id="18820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4997">
      <w:bodyDiv w:val="1"/>
      <w:marLeft w:val="0"/>
      <w:marRight w:val="0"/>
      <w:marTop w:val="0"/>
      <w:marBottom w:val="0"/>
      <w:divBdr>
        <w:top w:val="none" w:sz="0" w:space="0" w:color="auto"/>
        <w:left w:val="none" w:sz="0" w:space="0" w:color="auto"/>
        <w:bottom w:val="none" w:sz="0" w:space="0" w:color="auto"/>
        <w:right w:val="none" w:sz="0" w:space="0" w:color="auto"/>
      </w:divBdr>
    </w:div>
    <w:div w:id="644162913">
      <w:bodyDiv w:val="1"/>
      <w:marLeft w:val="0"/>
      <w:marRight w:val="0"/>
      <w:marTop w:val="0"/>
      <w:marBottom w:val="0"/>
      <w:divBdr>
        <w:top w:val="none" w:sz="0" w:space="0" w:color="auto"/>
        <w:left w:val="none" w:sz="0" w:space="0" w:color="auto"/>
        <w:bottom w:val="none" w:sz="0" w:space="0" w:color="auto"/>
        <w:right w:val="none" w:sz="0" w:space="0" w:color="auto"/>
      </w:divBdr>
      <w:divsChild>
        <w:div w:id="1736203642">
          <w:marLeft w:val="0"/>
          <w:marRight w:val="0"/>
          <w:marTop w:val="0"/>
          <w:marBottom w:val="360"/>
          <w:divBdr>
            <w:top w:val="none" w:sz="0" w:space="0" w:color="auto"/>
            <w:left w:val="none" w:sz="0" w:space="0" w:color="auto"/>
            <w:bottom w:val="none" w:sz="0" w:space="0" w:color="auto"/>
            <w:right w:val="none" w:sz="0" w:space="0" w:color="auto"/>
          </w:divBdr>
        </w:div>
      </w:divsChild>
    </w:div>
    <w:div w:id="649287877">
      <w:bodyDiv w:val="1"/>
      <w:marLeft w:val="0"/>
      <w:marRight w:val="0"/>
      <w:marTop w:val="0"/>
      <w:marBottom w:val="0"/>
      <w:divBdr>
        <w:top w:val="none" w:sz="0" w:space="0" w:color="auto"/>
        <w:left w:val="none" w:sz="0" w:space="0" w:color="auto"/>
        <w:bottom w:val="none" w:sz="0" w:space="0" w:color="auto"/>
        <w:right w:val="none" w:sz="0" w:space="0" w:color="auto"/>
      </w:divBdr>
    </w:div>
    <w:div w:id="775179546">
      <w:bodyDiv w:val="1"/>
      <w:marLeft w:val="0"/>
      <w:marRight w:val="0"/>
      <w:marTop w:val="0"/>
      <w:marBottom w:val="0"/>
      <w:divBdr>
        <w:top w:val="none" w:sz="0" w:space="0" w:color="auto"/>
        <w:left w:val="none" w:sz="0" w:space="0" w:color="auto"/>
        <w:bottom w:val="none" w:sz="0" w:space="0" w:color="auto"/>
        <w:right w:val="none" w:sz="0" w:space="0" w:color="auto"/>
      </w:divBdr>
      <w:divsChild>
        <w:div w:id="8142543">
          <w:marLeft w:val="-225"/>
          <w:marRight w:val="-225"/>
          <w:marTop w:val="0"/>
          <w:marBottom w:val="0"/>
          <w:divBdr>
            <w:top w:val="none" w:sz="0" w:space="0" w:color="auto"/>
            <w:left w:val="none" w:sz="0" w:space="0" w:color="auto"/>
            <w:bottom w:val="none" w:sz="0" w:space="0" w:color="auto"/>
            <w:right w:val="none" w:sz="0" w:space="0" w:color="auto"/>
          </w:divBdr>
          <w:divsChild>
            <w:div w:id="984892517">
              <w:marLeft w:val="0"/>
              <w:marRight w:val="0"/>
              <w:marTop w:val="0"/>
              <w:marBottom w:val="0"/>
              <w:divBdr>
                <w:top w:val="none" w:sz="0" w:space="0" w:color="auto"/>
                <w:left w:val="none" w:sz="0" w:space="0" w:color="auto"/>
                <w:bottom w:val="none" w:sz="0" w:space="0" w:color="auto"/>
                <w:right w:val="none" w:sz="0" w:space="0" w:color="auto"/>
              </w:divBdr>
            </w:div>
            <w:div w:id="16479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4156">
      <w:bodyDiv w:val="1"/>
      <w:marLeft w:val="0"/>
      <w:marRight w:val="0"/>
      <w:marTop w:val="0"/>
      <w:marBottom w:val="0"/>
      <w:divBdr>
        <w:top w:val="none" w:sz="0" w:space="0" w:color="auto"/>
        <w:left w:val="none" w:sz="0" w:space="0" w:color="auto"/>
        <w:bottom w:val="none" w:sz="0" w:space="0" w:color="auto"/>
        <w:right w:val="none" w:sz="0" w:space="0" w:color="auto"/>
      </w:divBdr>
      <w:divsChild>
        <w:div w:id="789320189">
          <w:marLeft w:val="0"/>
          <w:marRight w:val="0"/>
          <w:marTop w:val="0"/>
          <w:marBottom w:val="360"/>
          <w:divBdr>
            <w:top w:val="none" w:sz="0" w:space="0" w:color="auto"/>
            <w:left w:val="none" w:sz="0" w:space="0" w:color="auto"/>
            <w:bottom w:val="none" w:sz="0" w:space="0" w:color="auto"/>
            <w:right w:val="none" w:sz="0" w:space="0" w:color="auto"/>
          </w:divBdr>
        </w:div>
      </w:divsChild>
    </w:div>
    <w:div w:id="952173545">
      <w:bodyDiv w:val="1"/>
      <w:marLeft w:val="0"/>
      <w:marRight w:val="0"/>
      <w:marTop w:val="0"/>
      <w:marBottom w:val="0"/>
      <w:divBdr>
        <w:top w:val="none" w:sz="0" w:space="0" w:color="auto"/>
        <w:left w:val="none" w:sz="0" w:space="0" w:color="auto"/>
        <w:bottom w:val="none" w:sz="0" w:space="0" w:color="auto"/>
        <w:right w:val="none" w:sz="0" w:space="0" w:color="auto"/>
      </w:divBdr>
    </w:div>
    <w:div w:id="987903201">
      <w:bodyDiv w:val="1"/>
      <w:marLeft w:val="0"/>
      <w:marRight w:val="0"/>
      <w:marTop w:val="0"/>
      <w:marBottom w:val="0"/>
      <w:divBdr>
        <w:top w:val="none" w:sz="0" w:space="0" w:color="auto"/>
        <w:left w:val="none" w:sz="0" w:space="0" w:color="auto"/>
        <w:bottom w:val="none" w:sz="0" w:space="0" w:color="auto"/>
        <w:right w:val="none" w:sz="0" w:space="0" w:color="auto"/>
      </w:divBdr>
    </w:div>
    <w:div w:id="988707715">
      <w:bodyDiv w:val="1"/>
      <w:marLeft w:val="0"/>
      <w:marRight w:val="0"/>
      <w:marTop w:val="0"/>
      <w:marBottom w:val="0"/>
      <w:divBdr>
        <w:top w:val="none" w:sz="0" w:space="0" w:color="auto"/>
        <w:left w:val="none" w:sz="0" w:space="0" w:color="auto"/>
        <w:bottom w:val="none" w:sz="0" w:space="0" w:color="auto"/>
        <w:right w:val="none" w:sz="0" w:space="0" w:color="auto"/>
      </w:divBdr>
    </w:div>
    <w:div w:id="1030763402">
      <w:bodyDiv w:val="1"/>
      <w:marLeft w:val="0"/>
      <w:marRight w:val="0"/>
      <w:marTop w:val="0"/>
      <w:marBottom w:val="0"/>
      <w:divBdr>
        <w:top w:val="none" w:sz="0" w:space="0" w:color="auto"/>
        <w:left w:val="none" w:sz="0" w:space="0" w:color="auto"/>
        <w:bottom w:val="none" w:sz="0" w:space="0" w:color="auto"/>
        <w:right w:val="none" w:sz="0" w:space="0" w:color="auto"/>
      </w:divBdr>
    </w:div>
    <w:div w:id="1107656097">
      <w:bodyDiv w:val="1"/>
      <w:marLeft w:val="0"/>
      <w:marRight w:val="0"/>
      <w:marTop w:val="0"/>
      <w:marBottom w:val="0"/>
      <w:divBdr>
        <w:top w:val="none" w:sz="0" w:space="0" w:color="auto"/>
        <w:left w:val="none" w:sz="0" w:space="0" w:color="auto"/>
        <w:bottom w:val="none" w:sz="0" w:space="0" w:color="auto"/>
        <w:right w:val="none" w:sz="0" w:space="0" w:color="auto"/>
      </w:divBdr>
      <w:divsChild>
        <w:div w:id="1017345336">
          <w:marLeft w:val="0"/>
          <w:marRight w:val="0"/>
          <w:marTop w:val="0"/>
          <w:marBottom w:val="360"/>
          <w:divBdr>
            <w:top w:val="none" w:sz="0" w:space="0" w:color="auto"/>
            <w:left w:val="none" w:sz="0" w:space="0" w:color="auto"/>
            <w:bottom w:val="none" w:sz="0" w:space="0" w:color="auto"/>
            <w:right w:val="none" w:sz="0" w:space="0" w:color="auto"/>
          </w:divBdr>
        </w:div>
      </w:divsChild>
    </w:div>
    <w:div w:id="1287738742">
      <w:bodyDiv w:val="1"/>
      <w:marLeft w:val="0"/>
      <w:marRight w:val="0"/>
      <w:marTop w:val="0"/>
      <w:marBottom w:val="0"/>
      <w:divBdr>
        <w:top w:val="none" w:sz="0" w:space="0" w:color="auto"/>
        <w:left w:val="none" w:sz="0" w:space="0" w:color="auto"/>
        <w:bottom w:val="none" w:sz="0" w:space="0" w:color="auto"/>
        <w:right w:val="none" w:sz="0" w:space="0" w:color="auto"/>
      </w:divBdr>
      <w:divsChild>
        <w:div w:id="958802472">
          <w:marLeft w:val="-225"/>
          <w:marRight w:val="-225"/>
          <w:marTop w:val="0"/>
          <w:marBottom w:val="0"/>
          <w:divBdr>
            <w:top w:val="none" w:sz="0" w:space="0" w:color="auto"/>
            <w:left w:val="none" w:sz="0" w:space="0" w:color="auto"/>
            <w:bottom w:val="none" w:sz="0" w:space="0" w:color="auto"/>
            <w:right w:val="none" w:sz="0" w:space="0" w:color="auto"/>
          </w:divBdr>
          <w:divsChild>
            <w:div w:id="516888612">
              <w:marLeft w:val="0"/>
              <w:marRight w:val="0"/>
              <w:marTop w:val="0"/>
              <w:marBottom w:val="0"/>
              <w:divBdr>
                <w:top w:val="none" w:sz="0" w:space="0" w:color="auto"/>
                <w:left w:val="none" w:sz="0" w:space="0" w:color="auto"/>
                <w:bottom w:val="none" w:sz="0" w:space="0" w:color="auto"/>
                <w:right w:val="none" w:sz="0" w:space="0" w:color="auto"/>
              </w:divBdr>
            </w:div>
            <w:div w:id="8542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858">
      <w:bodyDiv w:val="1"/>
      <w:marLeft w:val="0"/>
      <w:marRight w:val="0"/>
      <w:marTop w:val="0"/>
      <w:marBottom w:val="0"/>
      <w:divBdr>
        <w:top w:val="none" w:sz="0" w:space="0" w:color="auto"/>
        <w:left w:val="none" w:sz="0" w:space="0" w:color="auto"/>
        <w:bottom w:val="none" w:sz="0" w:space="0" w:color="auto"/>
        <w:right w:val="none" w:sz="0" w:space="0" w:color="auto"/>
      </w:divBdr>
      <w:divsChild>
        <w:div w:id="39716533">
          <w:marLeft w:val="-225"/>
          <w:marRight w:val="-225"/>
          <w:marTop w:val="0"/>
          <w:marBottom w:val="0"/>
          <w:divBdr>
            <w:top w:val="none" w:sz="0" w:space="0" w:color="auto"/>
            <w:left w:val="none" w:sz="0" w:space="0" w:color="auto"/>
            <w:bottom w:val="none" w:sz="0" w:space="0" w:color="auto"/>
            <w:right w:val="none" w:sz="0" w:space="0" w:color="auto"/>
          </w:divBdr>
          <w:divsChild>
            <w:div w:id="1589998079">
              <w:marLeft w:val="0"/>
              <w:marRight w:val="0"/>
              <w:marTop w:val="0"/>
              <w:marBottom w:val="0"/>
              <w:divBdr>
                <w:top w:val="none" w:sz="0" w:space="0" w:color="auto"/>
                <w:left w:val="none" w:sz="0" w:space="0" w:color="auto"/>
                <w:bottom w:val="none" w:sz="0" w:space="0" w:color="auto"/>
                <w:right w:val="none" w:sz="0" w:space="0" w:color="auto"/>
              </w:divBdr>
            </w:div>
            <w:div w:id="213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5660">
      <w:bodyDiv w:val="1"/>
      <w:marLeft w:val="0"/>
      <w:marRight w:val="0"/>
      <w:marTop w:val="0"/>
      <w:marBottom w:val="0"/>
      <w:divBdr>
        <w:top w:val="none" w:sz="0" w:space="0" w:color="auto"/>
        <w:left w:val="none" w:sz="0" w:space="0" w:color="auto"/>
        <w:bottom w:val="none" w:sz="0" w:space="0" w:color="auto"/>
        <w:right w:val="none" w:sz="0" w:space="0" w:color="auto"/>
      </w:divBdr>
    </w:div>
    <w:div w:id="1703281367">
      <w:bodyDiv w:val="1"/>
      <w:marLeft w:val="0"/>
      <w:marRight w:val="0"/>
      <w:marTop w:val="0"/>
      <w:marBottom w:val="0"/>
      <w:divBdr>
        <w:top w:val="none" w:sz="0" w:space="0" w:color="auto"/>
        <w:left w:val="none" w:sz="0" w:space="0" w:color="auto"/>
        <w:bottom w:val="none" w:sz="0" w:space="0" w:color="auto"/>
        <w:right w:val="none" w:sz="0" w:space="0" w:color="auto"/>
      </w:divBdr>
    </w:div>
    <w:div w:id="1746148062">
      <w:bodyDiv w:val="1"/>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360"/>
          <w:divBdr>
            <w:top w:val="none" w:sz="0" w:space="0" w:color="auto"/>
            <w:left w:val="none" w:sz="0" w:space="0" w:color="auto"/>
            <w:bottom w:val="none" w:sz="0" w:space="0" w:color="auto"/>
            <w:right w:val="none" w:sz="0" w:space="0" w:color="auto"/>
          </w:divBdr>
        </w:div>
      </w:divsChild>
    </w:div>
    <w:div w:id="1881622524">
      <w:bodyDiv w:val="1"/>
      <w:marLeft w:val="0"/>
      <w:marRight w:val="0"/>
      <w:marTop w:val="0"/>
      <w:marBottom w:val="0"/>
      <w:divBdr>
        <w:top w:val="none" w:sz="0" w:space="0" w:color="auto"/>
        <w:left w:val="none" w:sz="0" w:space="0" w:color="auto"/>
        <w:bottom w:val="none" w:sz="0" w:space="0" w:color="auto"/>
        <w:right w:val="none" w:sz="0" w:space="0" w:color="auto"/>
      </w:divBdr>
      <w:divsChild>
        <w:div w:id="662391406">
          <w:marLeft w:val="0"/>
          <w:marRight w:val="0"/>
          <w:marTop w:val="0"/>
          <w:marBottom w:val="0"/>
          <w:divBdr>
            <w:top w:val="none" w:sz="0" w:space="0" w:color="auto"/>
            <w:left w:val="none" w:sz="0" w:space="0" w:color="auto"/>
            <w:bottom w:val="none" w:sz="0" w:space="0" w:color="auto"/>
            <w:right w:val="none" w:sz="0" w:space="0" w:color="auto"/>
          </w:divBdr>
          <w:divsChild>
            <w:div w:id="18875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641">
      <w:bodyDiv w:val="1"/>
      <w:marLeft w:val="0"/>
      <w:marRight w:val="0"/>
      <w:marTop w:val="0"/>
      <w:marBottom w:val="0"/>
      <w:divBdr>
        <w:top w:val="none" w:sz="0" w:space="0" w:color="auto"/>
        <w:left w:val="none" w:sz="0" w:space="0" w:color="auto"/>
        <w:bottom w:val="none" w:sz="0" w:space="0" w:color="auto"/>
        <w:right w:val="none" w:sz="0" w:space="0" w:color="auto"/>
      </w:divBdr>
    </w:div>
    <w:div w:id="2114202247">
      <w:bodyDiv w:val="1"/>
      <w:marLeft w:val="0"/>
      <w:marRight w:val="0"/>
      <w:marTop w:val="0"/>
      <w:marBottom w:val="0"/>
      <w:divBdr>
        <w:top w:val="none" w:sz="0" w:space="0" w:color="auto"/>
        <w:left w:val="none" w:sz="0" w:space="0" w:color="auto"/>
        <w:bottom w:val="none" w:sz="0" w:space="0" w:color="auto"/>
        <w:right w:val="none" w:sz="0" w:space="0" w:color="auto"/>
      </w:divBdr>
      <w:divsChild>
        <w:div w:id="270936102">
          <w:marLeft w:val="0"/>
          <w:marRight w:val="0"/>
          <w:marTop w:val="0"/>
          <w:marBottom w:val="0"/>
          <w:divBdr>
            <w:top w:val="none" w:sz="0" w:space="0" w:color="auto"/>
            <w:left w:val="none" w:sz="0" w:space="0" w:color="auto"/>
            <w:bottom w:val="none" w:sz="0" w:space="0" w:color="auto"/>
            <w:right w:val="none" w:sz="0" w:space="0" w:color="auto"/>
          </w:divBdr>
          <w:divsChild>
            <w:div w:id="1117604536">
              <w:marLeft w:val="0"/>
              <w:marRight w:val="0"/>
              <w:marTop w:val="0"/>
              <w:marBottom w:val="30"/>
              <w:divBdr>
                <w:top w:val="none" w:sz="0" w:space="0" w:color="auto"/>
                <w:left w:val="none" w:sz="0" w:space="0" w:color="auto"/>
                <w:bottom w:val="none" w:sz="0" w:space="0" w:color="auto"/>
                <w:right w:val="none" w:sz="0" w:space="0" w:color="auto"/>
              </w:divBdr>
            </w:div>
          </w:divsChild>
        </w:div>
        <w:div w:id="1208101669">
          <w:marLeft w:val="0"/>
          <w:marRight w:val="0"/>
          <w:marTop w:val="0"/>
          <w:marBottom w:val="0"/>
          <w:divBdr>
            <w:top w:val="none" w:sz="0" w:space="0" w:color="auto"/>
            <w:left w:val="none" w:sz="0" w:space="0" w:color="auto"/>
            <w:bottom w:val="none" w:sz="0" w:space="0" w:color="auto"/>
            <w:right w:val="none" w:sz="0" w:space="0" w:color="auto"/>
          </w:divBdr>
        </w:div>
        <w:div w:id="732119621">
          <w:marLeft w:val="0"/>
          <w:marRight w:val="0"/>
          <w:marTop w:val="0"/>
          <w:marBottom w:val="0"/>
          <w:divBdr>
            <w:top w:val="none" w:sz="0" w:space="0" w:color="auto"/>
            <w:left w:val="none" w:sz="0" w:space="0" w:color="auto"/>
            <w:bottom w:val="none" w:sz="0" w:space="0" w:color="auto"/>
            <w:right w:val="none" w:sz="0" w:space="0" w:color="auto"/>
          </w:divBdr>
          <w:divsChild>
            <w:div w:id="1689987743">
              <w:marLeft w:val="0"/>
              <w:marRight w:val="0"/>
              <w:marTop w:val="0"/>
              <w:marBottom w:val="0"/>
              <w:divBdr>
                <w:top w:val="none" w:sz="0" w:space="0" w:color="auto"/>
                <w:left w:val="none" w:sz="0" w:space="0" w:color="auto"/>
                <w:bottom w:val="none" w:sz="0" w:space="0" w:color="auto"/>
                <w:right w:val="none" w:sz="0" w:space="0" w:color="auto"/>
              </w:divBdr>
              <w:divsChild>
                <w:div w:id="960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D3FC7-6F72-4D5F-B09B-6AFD0452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9</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13</cp:revision>
  <dcterms:created xsi:type="dcterms:W3CDTF">2023-06-13T04:30:00Z</dcterms:created>
  <dcterms:modified xsi:type="dcterms:W3CDTF">2023-06-14T09:53:00Z</dcterms:modified>
</cp:coreProperties>
</file>